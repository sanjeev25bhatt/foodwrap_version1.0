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11B" w:rsidRDefault="003D411B">
      <w:pPr>
        <w:pStyle w:val="Title"/>
        <w:pPrChange w:id="0" w:author="sanjeev24bhatt" w:date="2016-02-26T23:38:00Z">
          <w:pPr/>
        </w:pPrChange>
      </w:pPr>
    </w:p>
    <w:p w:rsidR="003D411B" w:rsidRDefault="003D411B">
      <w:pPr>
        <w:pStyle w:val="Title"/>
        <w:pPrChange w:id="1" w:author="sanjeev24bhatt" w:date="2016-02-26T23:38:00Z">
          <w:pPr/>
        </w:pPrChange>
      </w:pPr>
      <w:r>
        <w:t>Co-</w:t>
      </w:r>
      <w:del w:id="2" w:author="sanjeev24bhatt" w:date="2016-02-26T23:38:00Z">
        <w:r w:rsidDel="00801750">
          <w:delText>orporate</w:delText>
        </w:r>
      </w:del>
      <w:ins w:id="3" w:author="sanjeev24bhatt" w:date="2016-02-26T23:38:00Z">
        <w:r w:rsidR="00801750">
          <w:t>corporate</w:t>
        </w:r>
      </w:ins>
      <w:r>
        <w:t xml:space="preserve"> Website – Content Page </w:t>
      </w:r>
    </w:p>
    <w:p w:rsidR="003D411B" w:rsidRDefault="003D411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4" w:author="sanjeev24bhatt" w:date="2016-02-26T23:37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52"/>
        <w:gridCol w:w="1914"/>
        <w:gridCol w:w="1758"/>
        <w:gridCol w:w="1925"/>
        <w:gridCol w:w="1701"/>
        <w:tblGridChange w:id="5">
          <w:tblGrid>
            <w:gridCol w:w="2458"/>
            <w:gridCol w:w="2373"/>
            <w:gridCol w:w="2139"/>
            <w:gridCol w:w="2380"/>
            <w:gridCol w:w="2380"/>
          </w:tblGrid>
        </w:tblGridChange>
      </w:tblGrid>
      <w:tr w:rsidR="003D411B" w:rsidTr="003D411B">
        <w:tc>
          <w:tcPr>
            <w:tcW w:w="2052" w:type="dxa"/>
            <w:tcPrChange w:id="6" w:author="sanjeev24bhatt" w:date="2016-02-26T23:37:00Z">
              <w:tcPr>
                <w:tcW w:w="2458" w:type="dxa"/>
              </w:tcPr>
            </w:tcPrChange>
          </w:tcPr>
          <w:p w:rsidR="003D411B" w:rsidRDefault="003D411B">
            <w:pPr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1914" w:type="dxa"/>
            <w:tcPrChange w:id="7" w:author="sanjeev24bhatt" w:date="2016-02-26T23:37:00Z">
              <w:tcPr>
                <w:tcW w:w="2373" w:type="dxa"/>
              </w:tcPr>
            </w:tcPrChange>
          </w:tcPr>
          <w:p w:rsidR="003D411B" w:rsidRDefault="003D411B">
            <w:pPr>
              <w:rPr>
                <w:b/>
              </w:rPr>
            </w:pPr>
            <w:r>
              <w:rPr>
                <w:b/>
              </w:rPr>
              <w:t xml:space="preserve">Version </w:t>
            </w:r>
          </w:p>
        </w:tc>
        <w:tc>
          <w:tcPr>
            <w:tcW w:w="1758" w:type="dxa"/>
            <w:tcPrChange w:id="8" w:author="sanjeev24bhatt" w:date="2016-02-26T23:37:00Z">
              <w:tcPr>
                <w:tcW w:w="2139" w:type="dxa"/>
              </w:tcPr>
            </w:tcPrChange>
          </w:tcPr>
          <w:p w:rsidR="003D411B" w:rsidRDefault="003D411B">
            <w:pPr>
              <w:rPr>
                <w:b/>
              </w:rPr>
            </w:pPr>
            <w:ins w:id="9" w:author="sanjeev24bhatt" w:date="2016-02-26T23:36:00Z">
              <w:r>
                <w:rPr>
                  <w:b/>
                </w:rPr>
                <w:t>Create by</w:t>
              </w:r>
            </w:ins>
          </w:p>
        </w:tc>
        <w:tc>
          <w:tcPr>
            <w:tcW w:w="1925" w:type="dxa"/>
            <w:tcPrChange w:id="10" w:author="sanjeev24bhatt" w:date="2016-02-26T23:37:00Z">
              <w:tcPr>
                <w:tcW w:w="2380" w:type="dxa"/>
              </w:tcPr>
            </w:tcPrChange>
          </w:tcPr>
          <w:p w:rsidR="003D411B" w:rsidRDefault="003D411B">
            <w:pPr>
              <w:rPr>
                <w:b/>
              </w:rPr>
            </w:pPr>
            <w:del w:id="11" w:author="sanjeev24bhatt" w:date="2016-02-26T23:36:00Z">
              <w:r w:rsidDel="003D411B">
                <w:rPr>
                  <w:b/>
                </w:rPr>
                <w:delText xml:space="preserve">Created by </w:delText>
              </w:r>
            </w:del>
            <w:ins w:id="12" w:author="sanjeev24bhatt" w:date="2016-02-26T23:36:00Z">
              <w:r>
                <w:rPr>
                  <w:b/>
                </w:rPr>
                <w:t xml:space="preserve">Created on </w:t>
              </w:r>
            </w:ins>
          </w:p>
        </w:tc>
        <w:tc>
          <w:tcPr>
            <w:tcW w:w="1701" w:type="dxa"/>
            <w:tcPrChange w:id="13" w:author="sanjeev24bhatt" w:date="2016-02-26T23:37:00Z">
              <w:tcPr>
                <w:tcW w:w="2380" w:type="dxa"/>
              </w:tcPr>
            </w:tcPrChange>
          </w:tcPr>
          <w:p w:rsidR="003D411B" w:rsidDel="003D411B" w:rsidRDefault="003D411B">
            <w:pPr>
              <w:rPr>
                <w:ins w:id="14" w:author="sanjeev24bhatt" w:date="2016-02-26T23:37:00Z"/>
                <w:b/>
              </w:rPr>
            </w:pPr>
            <w:proofErr w:type="spellStart"/>
            <w:ins w:id="15" w:author="sanjeev24bhatt" w:date="2016-02-26T23:37:00Z">
              <w:r>
                <w:rPr>
                  <w:b/>
                </w:rPr>
                <w:t>ReveviewBy</w:t>
              </w:r>
              <w:proofErr w:type="spellEnd"/>
            </w:ins>
          </w:p>
        </w:tc>
      </w:tr>
      <w:tr w:rsidR="003D411B" w:rsidTr="003D411B">
        <w:tc>
          <w:tcPr>
            <w:tcW w:w="2052" w:type="dxa"/>
            <w:tcPrChange w:id="16" w:author="sanjeev24bhatt" w:date="2016-02-26T23:37:00Z">
              <w:tcPr>
                <w:tcW w:w="2458" w:type="dxa"/>
              </w:tcPr>
            </w:tcPrChange>
          </w:tcPr>
          <w:p w:rsidR="003D411B" w:rsidRDefault="003D411B">
            <w:pPr>
              <w:rPr>
                <w:b/>
              </w:rPr>
            </w:pPr>
            <w:ins w:id="17" w:author="sanjeev24bhatt" w:date="2016-02-26T23:37:00Z">
              <w:r>
                <w:rPr>
                  <w:b/>
                </w:rPr>
                <w:t>Soft –pulse –Content document</w:t>
              </w:r>
            </w:ins>
          </w:p>
        </w:tc>
        <w:tc>
          <w:tcPr>
            <w:tcW w:w="1914" w:type="dxa"/>
            <w:tcPrChange w:id="18" w:author="sanjeev24bhatt" w:date="2016-02-26T23:37:00Z">
              <w:tcPr>
                <w:tcW w:w="2373" w:type="dxa"/>
              </w:tcPr>
            </w:tcPrChange>
          </w:tcPr>
          <w:p w:rsidR="003D411B" w:rsidRDefault="003D411B">
            <w:pPr>
              <w:rPr>
                <w:b/>
              </w:rPr>
            </w:pPr>
            <w:ins w:id="19" w:author="sanjeev24bhatt" w:date="2016-02-26T23:37:00Z">
              <w:r>
                <w:rPr>
                  <w:b/>
                </w:rPr>
                <w:t>1.0</w:t>
              </w:r>
            </w:ins>
          </w:p>
        </w:tc>
        <w:tc>
          <w:tcPr>
            <w:tcW w:w="1758" w:type="dxa"/>
            <w:tcPrChange w:id="20" w:author="sanjeev24bhatt" w:date="2016-02-26T23:37:00Z">
              <w:tcPr>
                <w:tcW w:w="2139" w:type="dxa"/>
              </w:tcPr>
            </w:tcPrChange>
          </w:tcPr>
          <w:p w:rsidR="003D411B" w:rsidRDefault="003D411B">
            <w:pPr>
              <w:rPr>
                <w:ins w:id="21" w:author="sanjeev24bhatt" w:date="2016-02-26T23:36:00Z"/>
                <w:b/>
              </w:rPr>
            </w:pPr>
            <w:proofErr w:type="spellStart"/>
            <w:ins w:id="22" w:author="sanjeev24bhatt" w:date="2016-02-26T23:37:00Z">
              <w:r>
                <w:rPr>
                  <w:b/>
                </w:rPr>
                <w:t>Sanjeev</w:t>
              </w:r>
              <w:proofErr w:type="spellEnd"/>
              <w:r>
                <w:rPr>
                  <w:b/>
                </w:rPr>
                <w:t xml:space="preserve"> </w:t>
              </w:r>
            </w:ins>
          </w:p>
        </w:tc>
        <w:tc>
          <w:tcPr>
            <w:tcW w:w="1925" w:type="dxa"/>
            <w:tcPrChange w:id="23" w:author="sanjeev24bhatt" w:date="2016-02-26T23:37:00Z">
              <w:tcPr>
                <w:tcW w:w="2380" w:type="dxa"/>
              </w:tcPr>
            </w:tcPrChange>
          </w:tcPr>
          <w:p w:rsidR="003D411B" w:rsidRDefault="003D411B">
            <w:pPr>
              <w:rPr>
                <w:b/>
              </w:rPr>
            </w:pPr>
            <w:ins w:id="24" w:author="sanjeev24bhatt" w:date="2016-02-26T23:37:00Z">
              <w:r>
                <w:rPr>
                  <w:b/>
                </w:rPr>
                <w:t>25-Feb-2016</w:t>
              </w:r>
            </w:ins>
          </w:p>
        </w:tc>
        <w:tc>
          <w:tcPr>
            <w:tcW w:w="1701" w:type="dxa"/>
            <w:tcPrChange w:id="25" w:author="sanjeev24bhatt" w:date="2016-02-26T23:37:00Z">
              <w:tcPr>
                <w:tcW w:w="2380" w:type="dxa"/>
              </w:tcPr>
            </w:tcPrChange>
          </w:tcPr>
          <w:p w:rsidR="003D411B" w:rsidRDefault="003D411B">
            <w:pPr>
              <w:rPr>
                <w:ins w:id="26" w:author="sanjeev24bhatt" w:date="2016-02-26T23:37:00Z"/>
                <w:b/>
              </w:rPr>
            </w:pPr>
            <w:ins w:id="27" w:author="sanjeev24bhatt" w:date="2016-02-26T23:38:00Z">
              <w:r>
                <w:rPr>
                  <w:b/>
                </w:rPr>
                <w:t>Mr. Vicky</w:t>
              </w:r>
            </w:ins>
          </w:p>
        </w:tc>
      </w:tr>
      <w:tr w:rsidR="003D411B" w:rsidTr="003D411B">
        <w:tc>
          <w:tcPr>
            <w:tcW w:w="2052" w:type="dxa"/>
            <w:tcPrChange w:id="28" w:author="sanjeev24bhatt" w:date="2016-02-26T23:37:00Z">
              <w:tcPr>
                <w:tcW w:w="2458" w:type="dxa"/>
              </w:tcPr>
            </w:tcPrChange>
          </w:tcPr>
          <w:p w:rsidR="003D411B" w:rsidRDefault="003D411B">
            <w:pPr>
              <w:rPr>
                <w:b/>
              </w:rPr>
            </w:pPr>
          </w:p>
        </w:tc>
        <w:tc>
          <w:tcPr>
            <w:tcW w:w="1914" w:type="dxa"/>
            <w:tcPrChange w:id="29" w:author="sanjeev24bhatt" w:date="2016-02-26T23:37:00Z">
              <w:tcPr>
                <w:tcW w:w="2373" w:type="dxa"/>
              </w:tcPr>
            </w:tcPrChange>
          </w:tcPr>
          <w:p w:rsidR="003D411B" w:rsidRDefault="003D411B">
            <w:pPr>
              <w:rPr>
                <w:b/>
              </w:rPr>
            </w:pPr>
          </w:p>
        </w:tc>
        <w:tc>
          <w:tcPr>
            <w:tcW w:w="1758" w:type="dxa"/>
            <w:tcPrChange w:id="30" w:author="sanjeev24bhatt" w:date="2016-02-26T23:37:00Z">
              <w:tcPr>
                <w:tcW w:w="2139" w:type="dxa"/>
              </w:tcPr>
            </w:tcPrChange>
          </w:tcPr>
          <w:p w:rsidR="003D411B" w:rsidRDefault="003D411B">
            <w:pPr>
              <w:rPr>
                <w:ins w:id="31" w:author="sanjeev24bhatt" w:date="2016-02-26T23:36:00Z"/>
                <w:b/>
              </w:rPr>
            </w:pPr>
          </w:p>
        </w:tc>
        <w:tc>
          <w:tcPr>
            <w:tcW w:w="1925" w:type="dxa"/>
            <w:tcPrChange w:id="32" w:author="sanjeev24bhatt" w:date="2016-02-26T23:37:00Z">
              <w:tcPr>
                <w:tcW w:w="2380" w:type="dxa"/>
              </w:tcPr>
            </w:tcPrChange>
          </w:tcPr>
          <w:p w:rsidR="003D411B" w:rsidRDefault="003D411B">
            <w:pPr>
              <w:rPr>
                <w:b/>
              </w:rPr>
            </w:pPr>
          </w:p>
        </w:tc>
        <w:tc>
          <w:tcPr>
            <w:tcW w:w="1701" w:type="dxa"/>
            <w:tcPrChange w:id="33" w:author="sanjeev24bhatt" w:date="2016-02-26T23:37:00Z">
              <w:tcPr>
                <w:tcW w:w="2380" w:type="dxa"/>
              </w:tcPr>
            </w:tcPrChange>
          </w:tcPr>
          <w:p w:rsidR="003D411B" w:rsidRDefault="003D411B">
            <w:pPr>
              <w:rPr>
                <w:ins w:id="34" w:author="sanjeev24bhatt" w:date="2016-02-26T23:37:00Z"/>
                <w:b/>
              </w:rPr>
            </w:pPr>
          </w:p>
        </w:tc>
      </w:tr>
    </w:tbl>
    <w:p w:rsidR="003D411B" w:rsidRDefault="003D411B">
      <w:pPr>
        <w:rPr>
          <w:b/>
        </w:rPr>
      </w:pPr>
    </w:p>
    <w:p w:rsidR="003D411B" w:rsidRDefault="003D411B">
      <w:pPr>
        <w:rPr>
          <w:b/>
        </w:rPr>
      </w:pPr>
    </w:p>
    <w:p w:rsidR="00D167D2" w:rsidRDefault="00D167D2">
      <w:pPr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593788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167D2" w:rsidRDefault="00D167D2">
          <w:pPr>
            <w:pStyle w:val="TOCHeading"/>
          </w:pPr>
          <w:r>
            <w:t>Table of Contents</w:t>
          </w:r>
        </w:p>
        <w:p w:rsidR="00BD41A7" w:rsidRDefault="00D167D2">
          <w:pPr>
            <w:pStyle w:val="TOC1"/>
            <w:tabs>
              <w:tab w:val="left" w:pos="440"/>
              <w:tab w:val="right" w:leader="dot" w:pos="9350"/>
            </w:tabs>
            <w:rPr>
              <w:ins w:id="35" w:author="sanjeev24bhatt" w:date="2016-02-26T23:44:00Z"/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36" w:author="sanjeev24bhatt" w:date="2016-02-26T23:44:00Z">
            <w:r w:rsidR="00BD41A7" w:rsidRPr="00BB738C">
              <w:rPr>
                <w:rStyle w:val="Hyperlink"/>
                <w:noProof/>
              </w:rPr>
              <w:fldChar w:fldCharType="begin"/>
            </w:r>
            <w:r w:rsidR="00BD41A7" w:rsidRPr="00BB738C">
              <w:rPr>
                <w:rStyle w:val="Hyperlink"/>
                <w:noProof/>
              </w:rPr>
              <w:instrText xml:space="preserve"> </w:instrText>
            </w:r>
            <w:r w:rsidR="00BD41A7">
              <w:rPr>
                <w:noProof/>
              </w:rPr>
              <w:instrText>HYPERLINK \l "_Toc444293607"</w:instrText>
            </w:r>
            <w:r w:rsidR="00BD41A7" w:rsidRPr="00BB738C">
              <w:rPr>
                <w:rStyle w:val="Hyperlink"/>
                <w:noProof/>
              </w:rPr>
              <w:instrText xml:space="preserve"> </w:instrText>
            </w:r>
            <w:r w:rsidR="00BD41A7" w:rsidRPr="00BB738C">
              <w:rPr>
                <w:rStyle w:val="Hyperlink"/>
                <w:noProof/>
              </w:rPr>
              <w:fldChar w:fldCharType="separate"/>
            </w:r>
            <w:r w:rsidR="00BD41A7" w:rsidRPr="00BB738C">
              <w:rPr>
                <w:rStyle w:val="Hyperlink"/>
                <w:noProof/>
              </w:rPr>
              <w:t>1.</w:t>
            </w:r>
            <w:r w:rsidR="00BD41A7">
              <w:rPr>
                <w:rFonts w:eastAsiaTheme="minorEastAsia"/>
                <w:noProof/>
              </w:rPr>
              <w:tab/>
            </w:r>
            <w:r w:rsidR="00BD41A7" w:rsidRPr="00BB738C">
              <w:rPr>
                <w:rStyle w:val="Hyperlink"/>
                <w:noProof/>
              </w:rPr>
              <w:t>Soft-pulse contents</w:t>
            </w:r>
            <w:r w:rsidR="00BD41A7">
              <w:rPr>
                <w:noProof/>
                <w:webHidden/>
              </w:rPr>
              <w:tab/>
            </w:r>
            <w:r w:rsidR="00BD41A7">
              <w:rPr>
                <w:noProof/>
                <w:webHidden/>
              </w:rPr>
              <w:fldChar w:fldCharType="begin"/>
            </w:r>
            <w:r w:rsidR="00BD41A7">
              <w:rPr>
                <w:noProof/>
                <w:webHidden/>
              </w:rPr>
              <w:instrText xml:space="preserve"> PAGEREF _Toc444293607 \h </w:instrText>
            </w:r>
          </w:ins>
          <w:r w:rsidR="00BD41A7">
            <w:rPr>
              <w:noProof/>
              <w:webHidden/>
            </w:rPr>
          </w:r>
          <w:r w:rsidR="00BD41A7">
            <w:rPr>
              <w:noProof/>
              <w:webHidden/>
            </w:rPr>
            <w:fldChar w:fldCharType="separate"/>
          </w:r>
          <w:ins w:id="37" w:author="sanjeev24bhatt" w:date="2016-02-26T23:44:00Z">
            <w:r w:rsidR="00BD41A7">
              <w:rPr>
                <w:noProof/>
                <w:webHidden/>
              </w:rPr>
              <w:t>1</w:t>
            </w:r>
            <w:r w:rsidR="00BD41A7">
              <w:rPr>
                <w:noProof/>
                <w:webHidden/>
              </w:rPr>
              <w:fldChar w:fldCharType="end"/>
            </w:r>
            <w:r w:rsidR="00BD41A7"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38" w:author="sanjeev24bhatt" w:date="2016-02-26T23:44:00Z"/>
              <w:rFonts w:eastAsiaTheme="minorEastAsia"/>
              <w:noProof/>
            </w:rPr>
          </w:pPr>
          <w:ins w:id="39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"_Toc444293608"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 xml:space="preserve">Top Bar </w:t>
            </w:r>
            <w:r w:rsidRPr="00BB738C">
              <w:rPr>
                <w:rStyle w:val="Hyperlink"/>
                <w:noProof/>
              </w:rPr>
              <w:sym w:font="Wingdings" w:char="F0E0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_Toc444293608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0" w:author="sanjeev24bhatt" w:date="2016-02-26T23:44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41" w:author="sanjeev24bhatt" w:date="2016-02-26T23:44:00Z"/>
              <w:rFonts w:eastAsiaTheme="minorEastAsia"/>
              <w:noProof/>
            </w:rPr>
          </w:pPr>
          <w:ins w:id="42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"_Toc444293609"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>About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3" w:author="sanjeev24bhatt" w:date="2016-02-26T23:44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44" w:author="sanjeev24bhatt" w:date="2016-02-26T23:44:00Z"/>
              <w:rFonts w:eastAsiaTheme="minorEastAsia"/>
              <w:noProof/>
            </w:rPr>
          </w:pPr>
          <w:ins w:id="45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"_Toc444293610"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>Meet Our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6" w:author="sanjeev24bhatt" w:date="2016-02-26T23:4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47" w:author="sanjeev24bhatt" w:date="2016-02-26T23:44:00Z"/>
              <w:rFonts w:eastAsiaTheme="minorEastAsia"/>
              <w:noProof/>
            </w:rPr>
          </w:pPr>
          <w:ins w:id="48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"_Toc444293611"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>Our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_Toc444293611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9" w:author="sanjeev24bhatt" w:date="2016-02-26T23:4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50" w:author="sanjeev24bhatt" w:date="2016-02-26T23:44:00Z"/>
              <w:rFonts w:eastAsiaTheme="minorEastAsia"/>
              <w:noProof/>
            </w:rPr>
          </w:pPr>
          <w:ins w:id="51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"_Toc444293612"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>Our client Testimonials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_Toc444293612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" w:author="sanjeev24bhatt" w:date="2016-02-26T23:4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53" w:author="sanjeev24bhatt" w:date="2016-02-26T23:44:00Z"/>
              <w:rFonts w:eastAsiaTheme="minorEastAsia"/>
              <w:noProof/>
            </w:rPr>
          </w:pPr>
          <w:ins w:id="54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"_Toc444293615"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>Contact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5" w:author="sanjeev24bhatt" w:date="2016-02-26T23:4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BD41A7" w:rsidRDefault="00BD41A7">
          <w:pPr>
            <w:pStyle w:val="TOC1"/>
            <w:tabs>
              <w:tab w:val="left" w:pos="440"/>
              <w:tab w:val="right" w:leader="dot" w:pos="9350"/>
            </w:tabs>
            <w:rPr>
              <w:ins w:id="56" w:author="sanjeev24bhatt" w:date="2016-02-26T23:44:00Z"/>
              <w:rFonts w:eastAsiaTheme="minorEastAsia"/>
              <w:noProof/>
            </w:rPr>
          </w:pPr>
          <w:ins w:id="57" w:author="sanjeev24bhatt" w:date="2016-02-26T23:44:00Z">
            <w:r w:rsidRPr="00BB738C">
              <w:rPr>
                <w:rStyle w:val="Hyperlink"/>
                <w:noProof/>
              </w:rPr>
              <w:fldChar w:fldCharType="begin"/>
            </w:r>
            <w:r w:rsidRPr="00BB738C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"_Toc444293616"</w:instrText>
            </w:r>
            <w:r w:rsidRPr="00BB738C">
              <w:rPr>
                <w:rStyle w:val="Hyperlink"/>
                <w:noProof/>
              </w:rPr>
              <w:instrText xml:space="preserve"> </w:instrText>
            </w:r>
            <w:r w:rsidRPr="00BB738C">
              <w:rPr>
                <w:rStyle w:val="Hyperlink"/>
                <w:noProof/>
              </w:rPr>
              <w:fldChar w:fldCharType="separate"/>
            </w:r>
            <w:r w:rsidRPr="00BB738C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BB738C">
              <w:rPr>
                <w:rStyle w:val="Hyperlink"/>
                <w:noProof/>
              </w:rPr>
              <w:t>Footer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_Toc444293616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8" w:author="sanjeev24bhatt" w:date="2016-02-26T23:4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B738C">
              <w:rPr>
                <w:rStyle w:val="Hyperlink"/>
                <w:noProof/>
              </w:rPr>
              <w:fldChar w:fldCharType="end"/>
            </w:r>
          </w:ins>
        </w:p>
        <w:p w:rsidR="00D167D2" w:rsidRDefault="00D167D2">
          <w:del w:id="59" w:author="sanjeev24bhatt" w:date="2016-02-26T23:40:00Z">
            <w:r w:rsidDel="00D167D2">
              <w:rPr>
                <w:b/>
                <w:bCs/>
                <w:noProof/>
              </w:rPr>
              <w:delText>No table of contents entries found.No table of contents entries found.</w:delText>
            </w:r>
          </w:del>
          <w:r>
            <w:rPr>
              <w:b/>
              <w:bCs/>
              <w:noProof/>
            </w:rPr>
            <w:fldChar w:fldCharType="end"/>
          </w:r>
        </w:p>
      </w:sdtContent>
    </w:sdt>
    <w:p w:rsidR="00D167D2" w:rsidRDefault="00D167D2">
      <w:pPr>
        <w:rPr>
          <w:b/>
        </w:rPr>
      </w:pPr>
    </w:p>
    <w:p w:rsidR="0074524E" w:rsidRPr="00E267AE" w:rsidRDefault="00955098">
      <w:pPr>
        <w:pStyle w:val="Heading1"/>
        <w:numPr>
          <w:ilvl w:val="0"/>
          <w:numId w:val="6"/>
        </w:numPr>
        <w:pPrChange w:id="60" w:author="sanjeev24bhatt" w:date="2016-02-26T23:42:00Z">
          <w:pPr/>
        </w:pPrChange>
      </w:pPr>
      <w:bookmarkStart w:id="61" w:name="_Toc444293607"/>
      <w:r w:rsidRPr="00E267AE">
        <w:t>Soft-pulse contents</w:t>
      </w:r>
      <w:bookmarkEnd w:id="61"/>
      <w:r w:rsidRPr="00E267AE">
        <w:t xml:space="preserve"> </w:t>
      </w:r>
    </w:p>
    <w:p w:rsidR="00955098" w:rsidRDefault="00955098"/>
    <w:p w:rsidR="00955098" w:rsidRPr="00BD41A7" w:rsidRDefault="00955098">
      <w:pPr>
        <w:pStyle w:val="Heading1"/>
        <w:numPr>
          <w:ilvl w:val="0"/>
          <w:numId w:val="6"/>
        </w:numPr>
        <w:rPr>
          <w:rPrChange w:id="62" w:author="sanjeev24bhatt" w:date="2016-02-26T23:43:00Z">
            <w:rPr/>
          </w:rPrChange>
        </w:rPr>
        <w:pPrChange w:id="63" w:author="sanjeev24bhatt" w:date="2016-02-26T23:43:00Z">
          <w:pPr/>
        </w:pPrChange>
      </w:pPr>
      <w:bookmarkStart w:id="64" w:name="_Toc444293608"/>
      <w:r w:rsidRPr="00BD41A7">
        <w:rPr>
          <w:rPrChange w:id="65" w:author="sanjeev24bhatt" w:date="2016-02-26T23:43:00Z">
            <w:rPr/>
          </w:rPrChange>
        </w:rPr>
        <w:t xml:space="preserve">Top Bar </w:t>
      </w:r>
      <w:r w:rsidRPr="00FC0B36">
        <w:sym w:font="Wingdings" w:char="F0E0"/>
      </w:r>
      <w:bookmarkEnd w:id="64"/>
    </w:p>
    <w:p w:rsidR="00955098" w:rsidRDefault="00955098">
      <w:r>
        <w:t xml:space="preserve">Welcome to Soft pulse </w:t>
      </w:r>
    </w:p>
    <w:p w:rsidR="00955098" w:rsidRDefault="00955098">
      <w:r>
        <w:t xml:space="preserve">We are </w:t>
      </w:r>
      <w:del w:id="66" w:author="sanjeev24bhatt" w:date="2016-02-26T23:35:00Z">
        <w:r w:rsidDel="003D411B">
          <w:delText>Offshore</w:delText>
        </w:r>
      </w:del>
      <w:ins w:id="67" w:author="sanjeev24bhatt" w:date="2016-02-26T23:35:00Z">
        <w:r w:rsidR="003D411B">
          <w:t>offshore</w:t>
        </w:r>
      </w:ins>
      <w:r>
        <w:t xml:space="preserve"> product </w:t>
      </w:r>
      <w:r w:rsidR="00FC0B36">
        <w:t>Development Company</w:t>
      </w:r>
      <w:r>
        <w:t xml:space="preserve"> who r</w:t>
      </w:r>
      <w:r w:rsidR="00FC0B36">
        <w:t xml:space="preserve">ealize </w:t>
      </w:r>
      <w:del w:id="68" w:author="sanjeev24bhatt" w:date="2016-02-26T23:35:00Z">
        <w:r w:rsidR="00FC0B36" w:rsidDel="003D411B">
          <w:delText>ideas .</w:delText>
        </w:r>
      </w:del>
      <w:ins w:id="69" w:author="sanjeev24bhatt" w:date="2016-02-26T23:35:00Z">
        <w:r w:rsidR="003D411B">
          <w:t>ideas.</w:t>
        </w:r>
      </w:ins>
    </w:p>
    <w:p w:rsidR="00955098" w:rsidRDefault="00955098"/>
    <w:p w:rsidR="00955098" w:rsidRDefault="00955098">
      <w:pPr>
        <w:pStyle w:val="Heading1"/>
        <w:numPr>
          <w:ilvl w:val="0"/>
          <w:numId w:val="6"/>
        </w:numPr>
        <w:rPr>
          <w:ins w:id="70" w:author="sanjeev24bhatt" w:date="2016-02-27T18:50:00Z"/>
        </w:rPr>
        <w:pPrChange w:id="71" w:author="sanjeev24bhatt" w:date="2016-02-26T23:44:00Z">
          <w:pPr/>
        </w:pPrChange>
      </w:pPr>
      <w:bookmarkStart w:id="72" w:name="_Toc444293609"/>
      <w:r w:rsidRPr="00BD41A7">
        <w:rPr>
          <w:rPrChange w:id="73" w:author="sanjeev24bhatt" w:date="2016-02-26T23:44:00Z">
            <w:rPr>
              <w:b/>
            </w:rPr>
          </w:rPrChange>
        </w:rPr>
        <w:t>About US</w:t>
      </w:r>
      <w:bookmarkEnd w:id="72"/>
      <w:r w:rsidRPr="00BD41A7">
        <w:rPr>
          <w:rPrChange w:id="74" w:author="sanjeev24bhatt" w:date="2016-02-26T23:44:00Z">
            <w:rPr>
              <w:b/>
            </w:rPr>
          </w:rPrChange>
        </w:rPr>
        <w:t xml:space="preserve"> </w:t>
      </w:r>
    </w:p>
    <w:p w:rsidR="00A86900" w:rsidRDefault="00A86900">
      <w:pPr>
        <w:rPr>
          <w:ins w:id="75" w:author="sanjeev24bhatt" w:date="2016-02-27T18:50:00Z"/>
        </w:rPr>
      </w:pPr>
    </w:p>
    <w:p w:rsidR="00A86900" w:rsidRDefault="00A86900" w:rsidP="00A86900">
      <w:pPr>
        <w:pStyle w:val="Heading4"/>
        <w:shd w:val="clear" w:color="auto" w:fill="FFFFFF"/>
        <w:spacing w:before="150" w:after="150"/>
        <w:rPr>
          <w:ins w:id="76" w:author="sanjeev24bhatt" w:date="2016-02-27T18:50:00Z"/>
          <w:rFonts w:ascii="inherit" w:hAnsi="inherit" w:cs="Arial"/>
          <w:caps/>
          <w:color w:val="5A5A5A"/>
          <w:sz w:val="27"/>
          <w:szCs w:val="27"/>
        </w:rPr>
      </w:pPr>
      <w:ins w:id="77" w:author="sanjeev24bhatt" w:date="2016-02-27T18:50:00Z">
        <w:r>
          <w:rPr>
            <w:rFonts w:ascii="inherit" w:hAnsi="inherit" w:cs="Arial"/>
            <w:b/>
            <w:bCs/>
            <w:caps/>
            <w:color w:val="5A5A5A"/>
            <w:sz w:val="27"/>
            <w:szCs w:val="27"/>
          </w:rPr>
          <w:lastRenderedPageBreak/>
          <w:t>ABOUT US</w:t>
        </w:r>
      </w:ins>
    </w:p>
    <w:p w:rsidR="00A86900" w:rsidRDefault="00A86900" w:rsidP="00A86900">
      <w:pPr>
        <w:pStyle w:val="Heading2"/>
        <w:shd w:val="clear" w:color="auto" w:fill="FFFFFF"/>
        <w:spacing w:before="0" w:line="300" w:lineRule="atLeast"/>
        <w:rPr>
          <w:ins w:id="78" w:author="sanjeev24bhatt" w:date="2016-02-27T18:50:00Z"/>
          <w:rFonts w:ascii="inherit" w:hAnsi="inherit" w:cs="Arial"/>
          <w:b/>
          <w:bCs/>
          <w:caps/>
          <w:color w:val="5A5A5A"/>
          <w:sz w:val="45"/>
          <w:szCs w:val="45"/>
        </w:rPr>
      </w:pPr>
      <w:ins w:id="79" w:author="sanjeev24bhatt" w:date="2016-02-27T18:50:00Z">
        <w:r>
          <w:rPr>
            <w:rFonts w:ascii="inherit" w:hAnsi="inherit" w:cs="Arial"/>
            <w:b/>
            <w:bCs/>
            <w:caps/>
            <w:color w:val="5A5A5A"/>
            <w:sz w:val="45"/>
            <w:szCs w:val="45"/>
          </w:rPr>
          <w:t>SOME WORDS</w:t>
        </w:r>
        <w:r>
          <w:rPr>
            <w:rStyle w:val="apple-converted-space"/>
            <w:rFonts w:ascii="inherit" w:hAnsi="inherit" w:cs="Arial"/>
            <w:b/>
            <w:bCs/>
            <w:caps/>
            <w:color w:val="5A5A5A"/>
            <w:sz w:val="45"/>
            <w:szCs w:val="45"/>
          </w:rPr>
          <w:t> </w:t>
        </w:r>
        <w:r>
          <w:rPr>
            <w:rStyle w:val="Strong"/>
            <w:rFonts w:ascii="inherit" w:hAnsi="inherit" w:cs="Arial"/>
            <w:b w:val="0"/>
            <w:bCs w:val="0"/>
            <w:caps/>
            <w:color w:val="5A5A5A"/>
            <w:sz w:val="45"/>
            <w:szCs w:val="45"/>
          </w:rPr>
          <w:t>ABOUT US</w:t>
        </w:r>
      </w:ins>
    </w:p>
    <w:p w:rsidR="00A86900" w:rsidRDefault="008C3737" w:rsidP="00A86900">
      <w:pPr>
        <w:shd w:val="clear" w:color="auto" w:fill="FFFFFF"/>
        <w:spacing w:before="300" w:after="300" w:line="300" w:lineRule="atLeast"/>
        <w:rPr>
          <w:ins w:id="80" w:author="sanjeev24bhatt" w:date="2016-02-27T18:50:00Z"/>
          <w:rFonts w:ascii="Arial" w:hAnsi="Arial" w:cs="Arial"/>
          <w:color w:val="5A5A5A"/>
          <w:sz w:val="21"/>
          <w:szCs w:val="21"/>
        </w:rPr>
      </w:pPr>
      <w:ins w:id="81" w:author="sanjeev24bhatt" w:date="2016-02-27T18:50:00Z">
        <w:r>
          <w:rPr>
            <w:rFonts w:ascii="Arial" w:hAnsi="Arial" w:cs="Arial"/>
            <w:color w:val="5A5A5A"/>
            <w:sz w:val="21"/>
            <w:szCs w:val="21"/>
          </w:rPr>
          <w:pict>
            <v:rect id="_x0000_i1025" style="width:45pt;height:0" o:hrpct="0" o:hralign="center" o:hrstd="t" o:hr="t" fillcolor="#a0a0a0" stroked="f"/>
          </w:pict>
        </w:r>
      </w:ins>
    </w:p>
    <w:p w:rsidR="00A86900" w:rsidRDefault="00A86900" w:rsidP="00A86900">
      <w:pPr>
        <w:pStyle w:val="intro"/>
        <w:shd w:val="clear" w:color="auto" w:fill="FFFFFF"/>
        <w:spacing w:before="180" w:beforeAutospacing="0" w:after="0" w:afterAutospacing="0" w:line="360" w:lineRule="atLeast"/>
        <w:rPr>
          <w:ins w:id="82" w:author="sanjeev24bhatt" w:date="2016-02-27T18:51:00Z"/>
          <w:rFonts w:ascii="Arial" w:hAnsi="Arial" w:cs="Arial"/>
          <w:color w:val="5A5A5A"/>
        </w:rPr>
      </w:pPr>
      <w:ins w:id="83" w:author="sanjeev24bhatt" w:date="2016-02-27T18:50:00Z">
        <w:r>
          <w:rPr>
            <w:rFonts w:ascii="Arial" w:hAnsi="Arial" w:cs="Arial"/>
            <w:color w:val="5A5A5A"/>
          </w:rPr>
          <w:t xml:space="preserve">We are young dynamic Product </w:t>
        </w:r>
        <w:proofErr w:type="gramStart"/>
        <w:r>
          <w:rPr>
            <w:rFonts w:ascii="Arial" w:hAnsi="Arial" w:cs="Arial"/>
            <w:color w:val="5A5A5A"/>
          </w:rPr>
          <w:t>Design</w:t>
        </w:r>
      </w:ins>
      <w:ins w:id="84" w:author="sanjeev24bhatt" w:date="2016-02-27T18:51:00Z">
        <w:r>
          <w:rPr>
            <w:rFonts w:ascii="Arial" w:hAnsi="Arial" w:cs="Arial"/>
            <w:color w:val="5A5A5A"/>
          </w:rPr>
          <w:t xml:space="preserve">ing </w:t>
        </w:r>
      </w:ins>
      <w:ins w:id="85" w:author="sanjeev24bhatt" w:date="2016-02-27T18:50:00Z">
        <w:r>
          <w:rPr>
            <w:rFonts w:ascii="Arial" w:hAnsi="Arial" w:cs="Arial"/>
            <w:color w:val="5A5A5A"/>
          </w:rPr>
          <w:t xml:space="preserve"> Company</w:t>
        </w:r>
        <w:proofErr w:type="gramEnd"/>
        <w:r>
          <w:rPr>
            <w:rFonts w:ascii="Arial" w:hAnsi="Arial" w:cs="Arial"/>
            <w:color w:val="5A5A5A"/>
          </w:rPr>
          <w:t xml:space="preserve"> ,</w:t>
        </w:r>
      </w:ins>
      <w:ins w:id="86" w:author="sanjeev24bhatt" w:date="2016-02-27T18:51:00Z">
        <w:r>
          <w:rPr>
            <w:rFonts w:ascii="Arial" w:hAnsi="Arial" w:cs="Arial"/>
            <w:color w:val="5A5A5A"/>
          </w:rPr>
          <w:t xml:space="preserve">working with Best working minds and </w:t>
        </w:r>
      </w:ins>
      <w:ins w:id="87" w:author="sanjeev24bhatt" w:date="2016-02-27T18:56:00Z">
        <w:r>
          <w:rPr>
            <w:rFonts w:ascii="Arial" w:hAnsi="Arial" w:cs="Arial"/>
            <w:color w:val="5A5A5A"/>
          </w:rPr>
          <w:t>committed</w:t>
        </w:r>
      </w:ins>
      <w:ins w:id="88" w:author="sanjeev24bhatt" w:date="2016-02-27T18:51:00Z">
        <w:r>
          <w:rPr>
            <w:rFonts w:ascii="Arial" w:hAnsi="Arial" w:cs="Arial"/>
            <w:color w:val="5A5A5A"/>
          </w:rPr>
          <w:t xml:space="preserve"> to delivery best Software Technologies product in the market </w:t>
        </w:r>
      </w:ins>
    </w:p>
    <w:p w:rsidR="00A86900" w:rsidRDefault="00A86900" w:rsidP="00A869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0"/>
        <w:rPr>
          <w:ins w:id="89" w:author="sanjeev24bhatt" w:date="2016-02-27T18:50:00Z"/>
          <w:rFonts w:ascii="Arial" w:hAnsi="Arial" w:cs="Arial"/>
          <w:color w:val="5A5A5A"/>
        </w:rPr>
      </w:pPr>
      <w:ins w:id="90" w:author="sanjeev24bhatt" w:date="2016-02-27T18:50:00Z"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Style w:val="Strong"/>
            <w:rFonts w:ascii="Arial" w:hAnsi="Arial" w:cs="Arial"/>
            <w:color w:val="5A5A5A"/>
          </w:rPr>
          <w:t>Mission</w:t>
        </w:r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Fonts w:ascii="Arial" w:hAnsi="Arial" w:cs="Arial"/>
            <w:color w:val="5A5A5A"/>
          </w:rPr>
          <w:t>-</w:t>
        </w:r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Style w:val="Emphasis"/>
            <w:rFonts w:ascii="Arial" w:hAnsi="Arial" w:cs="Arial"/>
            <w:color w:val="5A5A5A"/>
          </w:rPr>
          <w:t>Best in Class</w:t>
        </w:r>
      </w:ins>
      <w:ins w:id="91" w:author="sanjeev24bhatt" w:date="2016-02-27T18:55:00Z">
        <w:r>
          <w:rPr>
            <w:rStyle w:val="Emphasis"/>
            <w:rFonts w:ascii="Arial" w:hAnsi="Arial" w:cs="Arial"/>
            <w:color w:val="5A5A5A"/>
          </w:rPr>
          <w:t xml:space="preserve">, </w:t>
        </w:r>
      </w:ins>
      <w:ins w:id="92" w:author="sanjeev24bhatt" w:date="2016-02-27T18:56:00Z">
        <w:r w:rsidR="00190B86">
          <w:rPr>
            <w:rStyle w:val="Emphasis"/>
            <w:rFonts w:ascii="Arial" w:hAnsi="Arial" w:cs="Arial"/>
            <w:color w:val="5A5A5A"/>
          </w:rPr>
          <w:t>Software product</w:t>
        </w:r>
      </w:ins>
      <w:ins w:id="93" w:author="sanjeev24bhatt" w:date="2016-02-27T18:50:00Z">
        <w:r>
          <w:rPr>
            <w:rStyle w:val="Emphasis"/>
            <w:rFonts w:ascii="Arial" w:hAnsi="Arial" w:cs="Arial"/>
            <w:color w:val="5A5A5A"/>
          </w:rPr>
          <w:t xml:space="preserve"> </w:t>
        </w:r>
        <w:proofErr w:type="gramStart"/>
        <w:r>
          <w:rPr>
            <w:rStyle w:val="Emphasis"/>
            <w:rFonts w:ascii="Arial" w:hAnsi="Arial" w:cs="Arial"/>
            <w:color w:val="5A5A5A"/>
          </w:rPr>
          <w:t>Design</w:t>
        </w:r>
      </w:ins>
      <w:ins w:id="94" w:author="sanjeev24bhatt" w:date="2016-02-27T18:55:00Z">
        <w:r>
          <w:rPr>
            <w:rStyle w:val="Emphasis"/>
            <w:rFonts w:ascii="Arial" w:hAnsi="Arial" w:cs="Arial"/>
            <w:color w:val="5A5A5A"/>
          </w:rPr>
          <w:t xml:space="preserve">ing </w:t>
        </w:r>
      </w:ins>
      <w:ins w:id="95" w:author="sanjeev24bhatt" w:date="2016-02-27T18:50:00Z">
        <w:r>
          <w:rPr>
            <w:rStyle w:val="Emphasis"/>
            <w:rFonts w:ascii="Arial" w:hAnsi="Arial" w:cs="Arial"/>
            <w:color w:val="5A5A5A"/>
          </w:rPr>
          <w:t xml:space="preserve"> and</w:t>
        </w:r>
        <w:proofErr w:type="gramEnd"/>
        <w:r>
          <w:rPr>
            <w:rStyle w:val="Emphasis"/>
            <w:rFonts w:ascii="Arial" w:hAnsi="Arial" w:cs="Arial"/>
            <w:color w:val="5A5A5A"/>
          </w:rPr>
          <w:t xml:space="preserve"> Delivery.</w:t>
        </w:r>
      </w:ins>
    </w:p>
    <w:p w:rsidR="00A86900" w:rsidRDefault="00A86900" w:rsidP="00A869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0"/>
        <w:rPr>
          <w:ins w:id="96" w:author="sanjeev24bhatt" w:date="2016-02-27T18:50:00Z"/>
          <w:rFonts w:ascii="Arial" w:hAnsi="Arial" w:cs="Arial"/>
          <w:color w:val="5A5A5A"/>
        </w:rPr>
      </w:pPr>
      <w:ins w:id="97" w:author="sanjeev24bhatt" w:date="2016-02-27T18:50:00Z"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Style w:val="Strong"/>
            <w:rFonts w:ascii="Arial" w:hAnsi="Arial" w:cs="Arial"/>
            <w:color w:val="5A5A5A"/>
          </w:rPr>
          <w:t>Skills</w:t>
        </w:r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Fonts w:ascii="Arial" w:hAnsi="Arial" w:cs="Arial"/>
            <w:color w:val="5A5A5A"/>
          </w:rPr>
          <w:t>-</w:t>
        </w:r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Style w:val="Emphasis"/>
            <w:rFonts w:ascii="Arial" w:hAnsi="Arial" w:cs="Arial"/>
            <w:color w:val="5A5A5A"/>
          </w:rPr>
          <w:t>Top Notch Product Design Skills.</w:t>
        </w:r>
      </w:ins>
    </w:p>
    <w:p w:rsidR="00A86900" w:rsidRDefault="00A86900" w:rsidP="00A869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ind w:left="0"/>
        <w:rPr>
          <w:ins w:id="98" w:author="sanjeev24bhatt" w:date="2016-02-27T18:50:00Z"/>
          <w:rFonts w:ascii="Arial" w:hAnsi="Arial" w:cs="Arial"/>
          <w:color w:val="5A5A5A"/>
        </w:rPr>
      </w:pPr>
      <w:ins w:id="99" w:author="sanjeev24bhatt" w:date="2016-02-27T18:50:00Z"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Style w:val="Strong"/>
            <w:rFonts w:ascii="Arial" w:hAnsi="Arial" w:cs="Arial"/>
            <w:color w:val="5A5A5A"/>
          </w:rPr>
          <w:t>Clients</w:t>
        </w:r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Fonts w:ascii="Arial" w:hAnsi="Arial" w:cs="Arial"/>
            <w:color w:val="5A5A5A"/>
          </w:rPr>
          <w:t>-</w:t>
        </w:r>
        <w:r>
          <w:rPr>
            <w:rStyle w:val="apple-converted-space"/>
            <w:rFonts w:ascii="Arial" w:hAnsi="Arial" w:cs="Arial"/>
            <w:color w:val="5A5A5A"/>
          </w:rPr>
          <w:t> </w:t>
        </w:r>
        <w:r>
          <w:rPr>
            <w:rStyle w:val="Emphasis"/>
            <w:rFonts w:ascii="Arial" w:hAnsi="Arial" w:cs="Arial"/>
            <w:color w:val="5A5A5A"/>
          </w:rPr>
          <w:t>Technologies startup to fortune 1000 companies.</w:t>
        </w:r>
      </w:ins>
    </w:p>
    <w:p w:rsidR="00A86900" w:rsidRPr="00A86900" w:rsidRDefault="00A86900">
      <w:pPr>
        <w:rPr>
          <w:rPrChange w:id="100" w:author="sanjeev24bhatt" w:date="2016-02-27T18:50:00Z">
            <w:rPr>
              <w:b/>
            </w:rPr>
          </w:rPrChange>
        </w:rPr>
      </w:pPr>
    </w:p>
    <w:p w:rsidR="00955098" w:rsidDel="00A86900" w:rsidRDefault="00955098">
      <w:pPr>
        <w:rPr>
          <w:del w:id="101" w:author="sanjeev24bhatt" w:date="2016-02-27T18:50:00Z"/>
        </w:rPr>
      </w:pPr>
      <w:del w:id="102" w:author="sanjeev24bhatt" w:date="2016-02-27T18:50:00Z">
        <w:r w:rsidDel="00A86900">
          <w:delText xml:space="preserve">We are young dynamic product Design Company with best working minds and deliver software product to the market </w:delText>
        </w:r>
      </w:del>
    </w:p>
    <w:p w:rsidR="00955098" w:rsidDel="00A86900" w:rsidRDefault="00FC0B36" w:rsidP="00FC0B36">
      <w:pPr>
        <w:pStyle w:val="ListParagraph"/>
        <w:numPr>
          <w:ilvl w:val="0"/>
          <w:numId w:val="1"/>
        </w:numPr>
        <w:rPr>
          <w:del w:id="103" w:author="sanjeev24bhatt" w:date="2016-02-27T18:50:00Z"/>
        </w:rPr>
      </w:pPr>
      <w:del w:id="104" w:author="sanjeev24bhatt" w:date="2016-02-27T18:50:00Z">
        <w:r w:rsidDel="00A86900">
          <w:delText>Mission: Best in Class software product Design and Delivery</w:delText>
        </w:r>
        <w:r w:rsidR="00955098" w:rsidDel="00A86900">
          <w:delText xml:space="preserve"> </w:delText>
        </w:r>
      </w:del>
    </w:p>
    <w:p w:rsidR="00955098" w:rsidDel="00A86900" w:rsidRDefault="00955098" w:rsidP="00FC0B36">
      <w:pPr>
        <w:pStyle w:val="ListParagraph"/>
        <w:numPr>
          <w:ilvl w:val="0"/>
          <w:numId w:val="1"/>
        </w:numPr>
        <w:rPr>
          <w:del w:id="105" w:author="sanjeev24bhatt" w:date="2016-02-27T18:50:00Z"/>
        </w:rPr>
      </w:pPr>
      <w:del w:id="106" w:author="sanjeev24bhatt" w:date="2016-02-26T23:35:00Z">
        <w:r w:rsidDel="003D411B">
          <w:delText>Skills :</w:delText>
        </w:r>
      </w:del>
      <w:del w:id="107" w:author="sanjeev24bhatt" w:date="2016-02-27T18:50:00Z">
        <w:r w:rsidDel="00A86900">
          <w:delText xml:space="preserve"> </w:delText>
        </w:r>
        <w:r w:rsidR="00FC0B36" w:rsidDel="00A86900">
          <w:delText>Top Notch Product Design Skills.</w:delText>
        </w:r>
      </w:del>
    </w:p>
    <w:p w:rsidR="00955098" w:rsidDel="00A86900" w:rsidRDefault="00955098" w:rsidP="00FC0B36">
      <w:pPr>
        <w:pStyle w:val="ListParagraph"/>
        <w:numPr>
          <w:ilvl w:val="0"/>
          <w:numId w:val="1"/>
        </w:numPr>
        <w:rPr>
          <w:del w:id="108" w:author="sanjeev24bhatt" w:date="2016-02-27T18:50:00Z"/>
        </w:rPr>
      </w:pPr>
      <w:del w:id="109" w:author="sanjeev24bhatt" w:date="2016-02-27T18:50:00Z">
        <w:r w:rsidDel="00A86900">
          <w:delText xml:space="preserve">Clients : </w:delText>
        </w:r>
        <w:r w:rsidR="00FC0B36" w:rsidDel="00A86900">
          <w:delText>Technologies</w:delText>
        </w:r>
        <w:r w:rsidDel="00A86900">
          <w:delText xml:space="preserve"> startup to fortune 1000 companies </w:delText>
        </w:r>
      </w:del>
    </w:p>
    <w:p w:rsidR="00955098" w:rsidRDefault="00955098"/>
    <w:p w:rsidR="00955098" w:rsidRPr="00BD41A7" w:rsidRDefault="00955098">
      <w:pPr>
        <w:pStyle w:val="Heading1"/>
        <w:numPr>
          <w:ilvl w:val="0"/>
          <w:numId w:val="6"/>
        </w:numPr>
        <w:rPr>
          <w:rPrChange w:id="110" w:author="sanjeev24bhatt" w:date="2016-02-26T23:44:00Z">
            <w:rPr>
              <w:b/>
            </w:rPr>
          </w:rPrChange>
        </w:rPr>
        <w:pPrChange w:id="111" w:author="sanjeev24bhatt" w:date="2016-02-26T23:44:00Z">
          <w:pPr/>
        </w:pPrChange>
      </w:pPr>
      <w:bookmarkStart w:id="112" w:name="_Toc444293610"/>
      <w:r w:rsidRPr="00BD41A7">
        <w:rPr>
          <w:rPrChange w:id="113" w:author="sanjeev24bhatt" w:date="2016-02-26T23:44:00Z">
            <w:rPr>
              <w:b/>
            </w:rPr>
          </w:rPrChange>
        </w:rPr>
        <w:t xml:space="preserve">Meet </w:t>
      </w:r>
      <w:proofErr w:type="gramStart"/>
      <w:r w:rsidRPr="00BD41A7">
        <w:rPr>
          <w:rPrChange w:id="114" w:author="sanjeev24bhatt" w:date="2016-02-26T23:44:00Z">
            <w:rPr>
              <w:b/>
            </w:rPr>
          </w:rPrChange>
        </w:rPr>
        <w:t>Our</w:t>
      </w:r>
      <w:proofErr w:type="gramEnd"/>
      <w:r w:rsidRPr="00BD41A7">
        <w:rPr>
          <w:rPrChange w:id="115" w:author="sanjeev24bhatt" w:date="2016-02-26T23:44:00Z">
            <w:rPr>
              <w:b/>
            </w:rPr>
          </w:rPrChange>
        </w:rPr>
        <w:t xml:space="preserve"> team</w:t>
      </w:r>
      <w:bookmarkEnd w:id="112"/>
      <w:r w:rsidRPr="00BD41A7">
        <w:rPr>
          <w:rPrChange w:id="116" w:author="sanjeev24bhatt" w:date="2016-02-26T23:44:00Z">
            <w:rPr>
              <w:b/>
            </w:rPr>
          </w:rPrChange>
        </w:rPr>
        <w:t xml:space="preserve"> </w:t>
      </w:r>
    </w:p>
    <w:p w:rsidR="00955098" w:rsidRDefault="00955098"/>
    <w:p w:rsidR="00955098" w:rsidRDefault="00955098" w:rsidP="00FC0B36">
      <w:pPr>
        <w:pStyle w:val="ListParagraph"/>
        <w:numPr>
          <w:ilvl w:val="0"/>
          <w:numId w:val="2"/>
        </w:numPr>
      </w:pPr>
      <w:proofErr w:type="spellStart"/>
      <w:r>
        <w:t>Mr.Sanjeev</w:t>
      </w:r>
      <w:proofErr w:type="spellEnd"/>
      <w:r>
        <w:t xml:space="preserve"> </w:t>
      </w:r>
    </w:p>
    <w:p w:rsidR="00955098" w:rsidRDefault="00955098">
      <w:r>
        <w:t xml:space="preserve">CEO and Founder </w:t>
      </w:r>
    </w:p>
    <w:p w:rsidR="00955098" w:rsidRDefault="00955098" w:rsidP="00FC0B36">
      <w:pPr>
        <w:pStyle w:val="ListParagraph"/>
        <w:numPr>
          <w:ilvl w:val="0"/>
          <w:numId w:val="2"/>
        </w:numPr>
      </w:pPr>
      <w:proofErr w:type="spellStart"/>
      <w:r>
        <w:t>Mr.Vicky</w:t>
      </w:r>
      <w:proofErr w:type="spellEnd"/>
      <w:r>
        <w:t xml:space="preserve"> </w:t>
      </w:r>
    </w:p>
    <w:p w:rsidR="00955098" w:rsidRDefault="00955098">
      <w:r>
        <w:t xml:space="preserve">Software Developer </w:t>
      </w:r>
    </w:p>
    <w:p w:rsidR="00955098" w:rsidRDefault="00955098" w:rsidP="00FC0B36">
      <w:pPr>
        <w:pStyle w:val="ListParagraph"/>
        <w:numPr>
          <w:ilvl w:val="0"/>
          <w:numId w:val="2"/>
        </w:numPr>
      </w:pPr>
      <w:proofErr w:type="spellStart"/>
      <w:r>
        <w:t>Ms.Akansha</w:t>
      </w:r>
      <w:proofErr w:type="spellEnd"/>
      <w:r>
        <w:t xml:space="preserve"> </w:t>
      </w:r>
    </w:p>
    <w:p w:rsidR="00955098" w:rsidRDefault="00FC0B36">
      <w:r>
        <w:t>Product Designing</w:t>
      </w:r>
    </w:p>
    <w:p w:rsidR="00955098" w:rsidRDefault="00955098" w:rsidP="00FC0B36">
      <w:pPr>
        <w:pStyle w:val="ListParagraph"/>
        <w:numPr>
          <w:ilvl w:val="0"/>
          <w:numId w:val="2"/>
        </w:numPr>
      </w:pPr>
      <w:proofErr w:type="spellStart"/>
      <w:r>
        <w:t>Mrs.Sangeeta</w:t>
      </w:r>
      <w:proofErr w:type="spellEnd"/>
      <w:r>
        <w:t xml:space="preserve"> Bhatt</w:t>
      </w:r>
    </w:p>
    <w:p w:rsidR="00955098" w:rsidRDefault="00FC0B36">
      <w:r>
        <w:t>Domain Expert</w:t>
      </w:r>
      <w:r w:rsidR="00955098">
        <w:t xml:space="preserve"> – Healthcare </w:t>
      </w:r>
    </w:p>
    <w:p w:rsidR="00955098" w:rsidRDefault="00955098"/>
    <w:p w:rsidR="00955098" w:rsidRDefault="00955098" w:rsidP="00FC0B36">
      <w:pPr>
        <w:pStyle w:val="ListParagraph"/>
        <w:numPr>
          <w:ilvl w:val="0"/>
          <w:numId w:val="2"/>
        </w:numPr>
      </w:pPr>
      <w:r>
        <w:t xml:space="preserve">Some of our clients </w:t>
      </w:r>
    </w:p>
    <w:p w:rsidR="00955098" w:rsidRDefault="00955098">
      <w:r>
        <w:t xml:space="preserve">Remove all for now </w:t>
      </w:r>
    </w:p>
    <w:p w:rsidR="00955098" w:rsidRDefault="00955098"/>
    <w:p w:rsidR="00955098" w:rsidRPr="00BD41A7" w:rsidRDefault="00955098">
      <w:pPr>
        <w:pStyle w:val="Heading1"/>
        <w:numPr>
          <w:ilvl w:val="0"/>
          <w:numId w:val="6"/>
        </w:numPr>
        <w:rPr>
          <w:rPrChange w:id="117" w:author="sanjeev24bhatt" w:date="2016-02-26T23:44:00Z">
            <w:rPr>
              <w:b/>
            </w:rPr>
          </w:rPrChange>
        </w:rPr>
        <w:pPrChange w:id="118" w:author="sanjeev24bhatt" w:date="2016-02-26T23:44:00Z">
          <w:pPr/>
        </w:pPrChange>
      </w:pPr>
      <w:bookmarkStart w:id="119" w:name="_Toc444293611"/>
      <w:r w:rsidRPr="00BD41A7">
        <w:rPr>
          <w:rPrChange w:id="120" w:author="sanjeev24bhatt" w:date="2016-02-26T23:44:00Z">
            <w:rPr>
              <w:b/>
            </w:rPr>
          </w:rPrChange>
        </w:rPr>
        <w:t>Our Services</w:t>
      </w:r>
      <w:bookmarkEnd w:id="119"/>
      <w:r w:rsidRPr="00BD41A7">
        <w:rPr>
          <w:rPrChange w:id="121" w:author="sanjeev24bhatt" w:date="2016-02-26T23:44:00Z">
            <w:rPr>
              <w:b/>
            </w:rPr>
          </w:rPrChange>
        </w:rPr>
        <w:t xml:space="preserve"> </w:t>
      </w:r>
    </w:p>
    <w:p w:rsidR="00955098" w:rsidRDefault="00955098">
      <w:pPr>
        <w:pStyle w:val="ListParagraph"/>
        <w:numPr>
          <w:ilvl w:val="0"/>
          <w:numId w:val="5"/>
        </w:numPr>
        <w:pPrChange w:id="122" w:author="sanjeev24bhatt" w:date="2016-02-26T23:41:00Z">
          <w:pPr>
            <w:pStyle w:val="ListParagraph"/>
            <w:numPr>
              <w:numId w:val="3"/>
            </w:numPr>
            <w:ind w:hanging="360"/>
          </w:pPr>
        </w:pPrChange>
      </w:pPr>
      <w:r>
        <w:t xml:space="preserve">Remove Photography </w:t>
      </w:r>
    </w:p>
    <w:p w:rsidR="00955098" w:rsidRDefault="00955098">
      <w:pPr>
        <w:pStyle w:val="ListParagraph"/>
        <w:numPr>
          <w:ilvl w:val="0"/>
          <w:numId w:val="5"/>
        </w:numPr>
        <w:pPrChange w:id="123" w:author="sanjeev24bhatt" w:date="2016-02-26T23:41:00Z">
          <w:pPr/>
        </w:pPrChange>
      </w:pPr>
      <w:r>
        <w:t xml:space="preserve">Rename Branding – Product Branding </w:t>
      </w:r>
    </w:p>
    <w:p w:rsidR="00955098" w:rsidRDefault="00955098"/>
    <w:p w:rsidR="00955098" w:rsidRPr="00BD41A7" w:rsidRDefault="00955098">
      <w:pPr>
        <w:pStyle w:val="Heading1"/>
        <w:numPr>
          <w:ilvl w:val="0"/>
          <w:numId w:val="6"/>
        </w:numPr>
        <w:rPr>
          <w:rPrChange w:id="124" w:author="sanjeev24bhatt" w:date="2016-02-26T23:44:00Z">
            <w:rPr/>
          </w:rPrChange>
        </w:rPr>
        <w:pPrChange w:id="125" w:author="sanjeev24bhatt" w:date="2016-02-26T23:44:00Z">
          <w:pPr/>
        </w:pPrChange>
      </w:pPr>
      <w:bookmarkStart w:id="126" w:name="_Toc444293612"/>
      <w:r w:rsidRPr="00BD41A7">
        <w:rPr>
          <w:rPrChange w:id="127" w:author="sanjeev24bhatt" w:date="2016-02-26T23:44:00Z">
            <w:rPr/>
          </w:rPrChange>
        </w:rPr>
        <w:t xml:space="preserve">Our client </w:t>
      </w:r>
      <w:r w:rsidR="00FC0B36" w:rsidRPr="00BD41A7">
        <w:rPr>
          <w:rPrChange w:id="128" w:author="sanjeev24bhatt" w:date="2016-02-26T23:44:00Z">
            <w:rPr/>
          </w:rPrChange>
        </w:rPr>
        <w:t>Testimonials</w:t>
      </w:r>
      <w:bookmarkEnd w:id="126"/>
      <w:r w:rsidRPr="00BD41A7">
        <w:rPr>
          <w:rPrChange w:id="129" w:author="sanjeev24bhatt" w:date="2016-02-26T23:44:00Z">
            <w:rPr/>
          </w:rPrChange>
        </w:rPr>
        <w:t xml:space="preserve"> </w:t>
      </w:r>
    </w:p>
    <w:p w:rsidR="00955098" w:rsidRDefault="00955098">
      <w:r>
        <w:t xml:space="preserve">Soft pulse was part of our product journey from ideation to product </w:t>
      </w:r>
      <w:proofErr w:type="gramStart"/>
      <w:r>
        <w:t>market  --</w:t>
      </w:r>
      <w:proofErr w:type="gramEnd"/>
      <w:r>
        <w:t xml:space="preserve">XYZ </w:t>
      </w:r>
    </w:p>
    <w:p w:rsidR="00955098" w:rsidDel="00D167D2" w:rsidRDefault="00955098">
      <w:pPr>
        <w:pStyle w:val="Heading1"/>
        <w:numPr>
          <w:ilvl w:val="0"/>
          <w:numId w:val="6"/>
        </w:numPr>
        <w:rPr>
          <w:del w:id="130" w:author="sanjeev24bhatt" w:date="2016-02-26T23:41:00Z"/>
        </w:rPr>
        <w:pPrChange w:id="131" w:author="sanjeev24bhatt" w:date="2016-02-26T23:44:00Z">
          <w:pPr/>
        </w:pPrChange>
      </w:pPr>
      <w:bookmarkStart w:id="132" w:name="_Toc444293613"/>
      <w:bookmarkEnd w:id="132"/>
    </w:p>
    <w:p w:rsidR="00955098" w:rsidDel="00D167D2" w:rsidRDefault="00955098">
      <w:pPr>
        <w:pStyle w:val="Heading1"/>
        <w:numPr>
          <w:ilvl w:val="0"/>
          <w:numId w:val="6"/>
        </w:numPr>
        <w:rPr>
          <w:del w:id="133" w:author="sanjeev24bhatt" w:date="2016-02-26T23:41:00Z"/>
        </w:rPr>
        <w:pPrChange w:id="134" w:author="sanjeev24bhatt" w:date="2016-02-26T23:44:00Z">
          <w:pPr/>
        </w:pPrChange>
      </w:pPr>
      <w:bookmarkStart w:id="135" w:name="_Toc444293614"/>
      <w:bookmarkEnd w:id="135"/>
    </w:p>
    <w:p w:rsidR="00955098" w:rsidRPr="00BD41A7" w:rsidRDefault="00955098">
      <w:pPr>
        <w:pStyle w:val="Heading1"/>
        <w:numPr>
          <w:ilvl w:val="0"/>
          <w:numId w:val="6"/>
        </w:numPr>
        <w:rPr>
          <w:rPrChange w:id="136" w:author="sanjeev24bhatt" w:date="2016-02-26T23:44:00Z">
            <w:rPr>
              <w:b/>
            </w:rPr>
          </w:rPrChange>
        </w:rPr>
        <w:pPrChange w:id="137" w:author="sanjeev24bhatt" w:date="2016-02-26T23:44:00Z">
          <w:pPr/>
        </w:pPrChange>
      </w:pPr>
      <w:bookmarkStart w:id="138" w:name="_Toc444293615"/>
      <w:r w:rsidRPr="00BD41A7">
        <w:rPr>
          <w:rPrChange w:id="139" w:author="sanjeev24bhatt" w:date="2016-02-26T23:44:00Z">
            <w:rPr>
              <w:b/>
            </w:rPr>
          </w:rPrChange>
        </w:rPr>
        <w:t>Con</w:t>
      </w:r>
      <w:r w:rsidR="00FC0B36" w:rsidRPr="00BD41A7">
        <w:rPr>
          <w:rPrChange w:id="140" w:author="sanjeev24bhatt" w:date="2016-02-26T23:44:00Z">
            <w:rPr>
              <w:b/>
            </w:rPr>
          </w:rPrChange>
        </w:rPr>
        <w:t>t</w:t>
      </w:r>
      <w:r w:rsidRPr="00BD41A7">
        <w:rPr>
          <w:rPrChange w:id="141" w:author="sanjeev24bhatt" w:date="2016-02-26T23:44:00Z">
            <w:rPr>
              <w:b/>
            </w:rPr>
          </w:rPrChange>
        </w:rPr>
        <w:t>act Us</w:t>
      </w:r>
      <w:bookmarkEnd w:id="138"/>
      <w:r w:rsidRPr="00BD41A7">
        <w:rPr>
          <w:rPrChange w:id="142" w:author="sanjeev24bhatt" w:date="2016-02-26T23:44:00Z">
            <w:rPr>
              <w:b/>
            </w:rPr>
          </w:rPrChange>
        </w:rPr>
        <w:t xml:space="preserve"> </w:t>
      </w:r>
    </w:p>
    <w:p w:rsidR="00955098" w:rsidRDefault="00FC0B36">
      <w:r>
        <w:t xml:space="preserve">Add </w:t>
      </w:r>
      <w:r w:rsidR="00955098">
        <w:t xml:space="preserve">MAP </w:t>
      </w:r>
    </w:p>
    <w:p w:rsidR="00955098" w:rsidRDefault="00955098">
      <w:r>
        <w:t>21/</w:t>
      </w:r>
      <w:proofErr w:type="gramStart"/>
      <w:r>
        <w:t>17 ,</w:t>
      </w:r>
      <w:proofErr w:type="spellStart"/>
      <w:r>
        <w:t>Shipra</w:t>
      </w:r>
      <w:proofErr w:type="spellEnd"/>
      <w:proofErr w:type="gramEnd"/>
      <w:r>
        <w:t xml:space="preserve"> sun city . </w:t>
      </w:r>
      <w:proofErr w:type="spellStart"/>
      <w:proofErr w:type="gramStart"/>
      <w:r>
        <w:t>Indrapuram</w:t>
      </w:r>
      <w:proofErr w:type="spellEnd"/>
      <w:r>
        <w:t xml:space="preserve"> ,Ghaziabad</w:t>
      </w:r>
      <w:proofErr w:type="gramEnd"/>
      <w:r>
        <w:t xml:space="preserve"> </w:t>
      </w:r>
    </w:p>
    <w:p w:rsidR="00955098" w:rsidRDefault="00955098">
      <w:proofErr w:type="spellStart"/>
      <w:r>
        <w:t>Uttrapradesh</w:t>
      </w:r>
      <w:proofErr w:type="spellEnd"/>
      <w:r>
        <w:t xml:space="preserve"> </w:t>
      </w:r>
    </w:p>
    <w:p w:rsidR="00FC0B36" w:rsidRDefault="00FC0B36"/>
    <w:p w:rsidR="00FC0B36" w:rsidRDefault="00FC0B36"/>
    <w:p w:rsidR="00FC0B36" w:rsidRPr="00BD41A7" w:rsidRDefault="00FC0B36">
      <w:pPr>
        <w:pStyle w:val="Heading1"/>
        <w:numPr>
          <w:ilvl w:val="0"/>
          <w:numId w:val="6"/>
        </w:numPr>
        <w:rPr>
          <w:rPrChange w:id="143" w:author="sanjeev24bhatt" w:date="2016-02-26T23:44:00Z">
            <w:rPr/>
          </w:rPrChange>
        </w:rPr>
        <w:pPrChange w:id="144" w:author="sanjeev24bhatt" w:date="2016-02-26T23:44:00Z">
          <w:pPr/>
        </w:pPrChange>
      </w:pPr>
      <w:bookmarkStart w:id="145" w:name="_Toc444293616"/>
      <w:r w:rsidRPr="00BD41A7">
        <w:rPr>
          <w:rPrChange w:id="146" w:author="sanjeev24bhatt" w:date="2016-02-26T23:44:00Z">
            <w:rPr/>
          </w:rPrChange>
        </w:rPr>
        <w:t>Footer Table</w:t>
      </w:r>
      <w:bookmarkEnd w:id="145"/>
      <w:r w:rsidRPr="00BD41A7">
        <w:rPr>
          <w:rPrChange w:id="147" w:author="sanjeev24bhatt" w:date="2016-02-26T23:44:00Z">
            <w:rPr/>
          </w:rPrChange>
        </w:rPr>
        <w:t xml:space="preserve"> </w:t>
      </w:r>
    </w:p>
    <w:p w:rsidR="00FC0B36" w:rsidRDefault="00FC0B36">
      <w:pPr>
        <w:rPr>
          <w:ins w:id="148" w:author="sanjeev24bhatt" w:date="2016-02-28T11:23:00Z"/>
        </w:rPr>
      </w:pPr>
      <w:r>
        <w:rPr>
          <w:rFonts w:ascii="Arial" w:hAnsi="Arial" w:cs="Arial"/>
          <w:color w:val="FFFFFF"/>
          <w:sz w:val="18"/>
          <w:szCs w:val="18"/>
          <w:shd w:val="clear" w:color="auto" w:fill="222222"/>
        </w:rPr>
        <w:t>ALL RIGHTS RESERVED. COPYRIGHT © 2014. Designed by</w:t>
      </w:r>
      <w:r>
        <w:rPr>
          <w:rStyle w:val="apple-converted-space"/>
          <w:rFonts w:ascii="Arial" w:hAnsi="Arial" w:cs="Arial"/>
          <w:color w:val="FFFFFF"/>
          <w:sz w:val="18"/>
          <w:szCs w:val="18"/>
          <w:shd w:val="clear" w:color="auto" w:fill="222222"/>
        </w:rPr>
        <w:t> </w:t>
      </w:r>
      <w:hyperlink r:id="rId6" w:history="1">
        <w:r>
          <w:t xml:space="preserve">Soft-Pulse </w:t>
        </w:r>
      </w:hyperlink>
      <w:proofErr w:type="gramStart"/>
      <w:r>
        <w:t>Technologies ,</w:t>
      </w:r>
      <w:proofErr w:type="spellStart"/>
      <w:proofErr w:type="gramEnd"/>
      <w:r>
        <w:t>Pvt</w:t>
      </w:r>
      <w:proofErr w:type="spellEnd"/>
      <w:r>
        <w:t xml:space="preserve"> ltd </w:t>
      </w:r>
    </w:p>
    <w:p w:rsidR="00304EE3" w:rsidRDefault="00304EE3">
      <w:pPr>
        <w:rPr>
          <w:ins w:id="149" w:author="sanjeev24bhatt" w:date="2016-02-28T11:23:00Z"/>
        </w:rPr>
      </w:pPr>
    </w:p>
    <w:p w:rsidR="00304EE3" w:rsidRDefault="00304EE3">
      <w:pPr>
        <w:rPr>
          <w:ins w:id="150" w:author="sanjeev24bhatt" w:date="2016-02-28T11:23:00Z"/>
        </w:rPr>
      </w:pPr>
    </w:p>
    <w:p w:rsidR="00304EE3" w:rsidRDefault="00304EE3" w:rsidP="00304EE3">
      <w:pPr>
        <w:pStyle w:val="ListParagraph"/>
        <w:numPr>
          <w:ilvl w:val="0"/>
          <w:numId w:val="6"/>
        </w:numPr>
        <w:rPr>
          <w:ins w:id="151" w:author="sanjeev24bhatt" w:date="2016-02-28T11:23:00Z"/>
        </w:rPr>
        <w:pPrChange w:id="152" w:author="sanjeev24bhatt" w:date="2016-02-28T11:32:00Z">
          <w:pPr/>
        </w:pPrChange>
      </w:pPr>
      <w:ins w:id="153" w:author="sanjeev24bhatt" w:date="2016-02-28T11:23:00Z">
        <w:r>
          <w:t>Carrier and Job Opening</w:t>
        </w:r>
      </w:ins>
    </w:p>
    <w:p w:rsidR="00304EE3" w:rsidRDefault="00304EE3">
      <w:pPr>
        <w:rPr>
          <w:ins w:id="154" w:author="sanjeev24bhatt" w:date="2016-02-28T11:23:00Z"/>
        </w:rPr>
      </w:pPr>
    </w:p>
    <w:p w:rsidR="00304EE3" w:rsidRPr="00304EE3" w:rsidRDefault="00304EE3" w:rsidP="00304EE3">
      <w:pPr>
        <w:pStyle w:val="ListParagraph"/>
        <w:numPr>
          <w:ilvl w:val="1"/>
          <w:numId w:val="11"/>
        </w:numPr>
        <w:rPr>
          <w:b/>
          <w:rPrChange w:id="155" w:author="sanjeev24bhatt" w:date="2016-02-28T11:32:00Z">
            <w:rPr/>
          </w:rPrChange>
        </w:rPr>
        <w:pPrChange w:id="156" w:author="sanjeev24bhatt" w:date="2016-02-28T11:32:00Z">
          <w:pPr/>
        </w:pPrChange>
      </w:pPr>
      <w:r w:rsidRPr="00304EE3">
        <w:rPr>
          <w:b/>
          <w:rPrChange w:id="157" w:author="sanjeev24bhatt" w:date="2016-02-28T11:32:00Z">
            <w:rPr/>
          </w:rPrChange>
        </w:rPr>
        <w:t xml:space="preserve">Business Development Manager </w:t>
      </w:r>
      <w:ins w:id="158" w:author="sanjeev24bhatt" w:date="2016-02-28T11:33:00Z">
        <w:r>
          <w:rPr>
            <w:b/>
          </w:rPr>
          <w:t>–Sales</w:t>
        </w:r>
      </w:ins>
    </w:p>
    <w:p w:rsidR="00304EE3" w:rsidRDefault="00304EE3">
      <w:pPr>
        <w:rPr>
          <w:ins w:id="159" w:author="sanjeev24bhatt" w:date="2016-02-28T11:25:00Z"/>
        </w:rPr>
      </w:pPr>
      <w:ins w:id="160" w:author="sanjeev24bhatt" w:date="2016-02-28T11:23:00Z">
        <w:r>
          <w:t xml:space="preserve">Experience – 5to 8 </w:t>
        </w:r>
      </w:ins>
      <w:ins w:id="161" w:author="sanjeev24bhatt" w:date="2016-02-28T11:30:00Z">
        <w:r>
          <w:t>Years’ Experience</w:t>
        </w:r>
      </w:ins>
      <w:ins w:id="162" w:author="sanjeev24bhatt" w:date="2016-02-28T11:23:00Z">
        <w:r>
          <w:t xml:space="preserve"> </w:t>
        </w:r>
      </w:ins>
    </w:p>
    <w:p w:rsidR="00304EE3" w:rsidRDefault="00304EE3">
      <w:pPr>
        <w:rPr>
          <w:ins w:id="163" w:author="sanjeev24bhatt" w:date="2016-02-28T11:30:00Z"/>
        </w:rPr>
      </w:pPr>
      <w:ins w:id="164" w:author="sanjeev24bhatt" w:date="2016-02-28T11:30:00Z">
        <w:r>
          <w:t>Qualification:</w:t>
        </w:r>
      </w:ins>
      <w:ins w:id="165" w:author="sanjeev24bhatt" w:date="2016-02-28T11:25:00Z">
        <w:r>
          <w:t xml:space="preserve"> MBA from Top Business School </w:t>
        </w:r>
      </w:ins>
      <w:ins w:id="166" w:author="sanjeev24bhatt" w:date="2016-02-28T11:38:00Z">
        <w:r w:rsidR="009405ED">
          <w:t>(Marketing)</w:t>
        </w:r>
      </w:ins>
    </w:p>
    <w:p w:rsidR="00304EE3" w:rsidRDefault="00304EE3">
      <w:pPr>
        <w:rPr>
          <w:ins w:id="167" w:author="sanjeev24bhatt" w:date="2016-02-28T11:23:00Z"/>
        </w:rPr>
      </w:pPr>
      <w:ins w:id="168" w:author="sanjeev24bhatt" w:date="2016-02-28T11:30:00Z">
        <w:r>
          <w:t xml:space="preserve">Job </w:t>
        </w:r>
      </w:ins>
      <w:ins w:id="169" w:author="sanjeev24bhatt" w:date="2016-02-28T11:37:00Z">
        <w:r w:rsidR="009405ED">
          <w:t>Location:</w:t>
        </w:r>
      </w:ins>
      <w:ins w:id="170" w:author="sanjeev24bhatt" w:date="2016-02-28T11:30:00Z">
        <w:r>
          <w:t xml:space="preserve"> New Delhi </w:t>
        </w:r>
      </w:ins>
    </w:p>
    <w:p w:rsidR="00304EE3" w:rsidRDefault="00304EE3">
      <w:pPr>
        <w:rPr>
          <w:ins w:id="171" w:author="sanjeev24bhatt" w:date="2016-02-28T11:25:00Z"/>
        </w:rPr>
      </w:pPr>
      <w:ins w:id="172" w:author="sanjeev24bhatt" w:date="2016-02-28T11:23:00Z">
        <w:r>
          <w:t xml:space="preserve">Key </w:t>
        </w:r>
      </w:ins>
      <w:ins w:id="173" w:author="sanjeev24bhatt" w:date="2016-02-28T11:25:00Z">
        <w:r>
          <w:t>Responsibilities</w:t>
        </w:r>
      </w:ins>
    </w:p>
    <w:p w:rsidR="00304EE3" w:rsidRDefault="009405ED" w:rsidP="00304EE3">
      <w:pPr>
        <w:pStyle w:val="ListParagraph"/>
        <w:numPr>
          <w:ilvl w:val="0"/>
          <w:numId w:val="8"/>
        </w:numPr>
        <w:rPr>
          <w:ins w:id="174" w:author="sanjeev24bhatt" w:date="2016-02-28T11:33:00Z"/>
        </w:rPr>
        <w:pPrChange w:id="175" w:author="sanjeev24bhatt" w:date="2016-02-28T11:25:00Z">
          <w:pPr/>
        </w:pPrChange>
      </w:pPr>
      <w:ins w:id="176" w:author="sanjeev24bhatt" w:date="2016-02-28T11:35:00Z">
        <w:r>
          <w:t>R</w:t>
        </w:r>
      </w:ins>
      <w:ins w:id="177" w:author="sanjeev24bhatt" w:date="2016-02-28T11:25:00Z">
        <w:r w:rsidR="00304EE3">
          <w:t xml:space="preserve">esult oriented Marketing Professional </w:t>
        </w:r>
      </w:ins>
      <w:ins w:id="178" w:author="sanjeev24bhatt" w:date="2016-02-28T11:27:00Z">
        <w:r w:rsidR="00304EE3">
          <w:t>with go getter attitude</w:t>
        </w:r>
      </w:ins>
      <w:ins w:id="179" w:author="sanjeev24bhatt" w:date="2016-02-28T11:33:00Z">
        <w:r>
          <w:t>.</w:t>
        </w:r>
      </w:ins>
    </w:p>
    <w:p w:rsidR="009405ED" w:rsidRDefault="009405ED" w:rsidP="00304EE3">
      <w:pPr>
        <w:pStyle w:val="ListParagraph"/>
        <w:numPr>
          <w:ilvl w:val="0"/>
          <w:numId w:val="8"/>
        </w:numPr>
        <w:rPr>
          <w:ins w:id="180" w:author="sanjeev24bhatt" w:date="2016-02-28T11:35:00Z"/>
        </w:rPr>
        <w:pPrChange w:id="181" w:author="sanjeev24bhatt" w:date="2016-02-28T11:25:00Z">
          <w:pPr/>
        </w:pPrChange>
      </w:pPr>
      <w:ins w:id="182" w:author="sanjeev24bhatt" w:date="2016-02-28T11:33:00Z">
        <w:r>
          <w:t xml:space="preserve">Good Sales and negotiation </w:t>
        </w:r>
      </w:ins>
      <w:ins w:id="183" w:author="sanjeev24bhatt" w:date="2016-02-28T11:35:00Z">
        <w:r>
          <w:t>Skills</w:t>
        </w:r>
      </w:ins>
    </w:p>
    <w:p w:rsidR="009405ED" w:rsidRDefault="009405ED" w:rsidP="00304EE3">
      <w:pPr>
        <w:pStyle w:val="ListParagraph"/>
        <w:numPr>
          <w:ilvl w:val="0"/>
          <w:numId w:val="8"/>
        </w:numPr>
        <w:rPr>
          <w:ins w:id="184" w:author="sanjeev24bhatt" w:date="2016-02-28T11:35:00Z"/>
        </w:rPr>
        <w:pPrChange w:id="185" w:author="sanjeev24bhatt" w:date="2016-02-28T11:25:00Z">
          <w:pPr/>
        </w:pPrChange>
      </w:pPr>
      <w:ins w:id="186" w:author="sanjeev24bhatt" w:date="2016-02-28T11:35:00Z">
        <w:r>
          <w:t xml:space="preserve">Designing Marketing plan and Business strategies </w:t>
        </w:r>
      </w:ins>
    </w:p>
    <w:p w:rsidR="009405ED" w:rsidRDefault="009405ED" w:rsidP="00304EE3">
      <w:pPr>
        <w:pStyle w:val="ListParagraph"/>
        <w:numPr>
          <w:ilvl w:val="0"/>
          <w:numId w:val="8"/>
        </w:numPr>
        <w:rPr>
          <w:ins w:id="187" w:author="sanjeev24bhatt" w:date="2016-02-28T11:25:00Z"/>
        </w:rPr>
        <w:pPrChange w:id="188" w:author="sanjeev24bhatt" w:date="2016-02-28T11:25:00Z">
          <w:pPr/>
        </w:pPrChange>
      </w:pPr>
      <w:ins w:id="189" w:author="sanjeev24bhatt" w:date="2016-02-28T11:36:00Z">
        <w:r>
          <w:t xml:space="preserve">Past track record </w:t>
        </w:r>
      </w:ins>
      <w:ins w:id="190" w:author="sanjeev24bhatt" w:date="2016-02-28T11:37:00Z">
        <w:r>
          <w:t xml:space="preserve">on selling </w:t>
        </w:r>
      </w:ins>
      <w:ins w:id="191" w:author="sanjeev24bhatt" w:date="2016-02-28T11:36:00Z">
        <w:r>
          <w:t xml:space="preserve">Product and </w:t>
        </w:r>
      </w:ins>
      <w:ins w:id="192" w:author="sanjeev24bhatt" w:date="2016-02-28T11:37:00Z">
        <w:r>
          <w:t>Services.</w:t>
        </w:r>
      </w:ins>
    </w:p>
    <w:p w:rsidR="00304EE3" w:rsidRDefault="00304EE3" w:rsidP="00304EE3">
      <w:pPr>
        <w:pStyle w:val="ListParagraph"/>
        <w:numPr>
          <w:ilvl w:val="0"/>
          <w:numId w:val="8"/>
        </w:numPr>
        <w:rPr>
          <w:ins w:id="193" w:author="sanjeev24bhatt" w:date="2016-02-28T11:26:00Z"/>
        </w:rPr>
        <w:pPrChange w:id="194" w:author="sanjeev24bhatt" w:date="2016-02-28T11:25:00Z">
          <w:pPr/>
        </w:pPrChange>
      </w:pPr>
      <w:ins w:id="195" w:author="sanjeev24bhatt" w:date="2016-02-28T11:26:00Z">
        <w:r>
          <w:t>Sharp Bu</w:t>
        </w:r>
        <w:r w:rsidR="009405ED">
          <w:t>siness and Communication skills.</w:t>
        </w:r>
      </w:ins>
    </w:p>
    <w:p w:rsidR="00304EE3" w:rsidRDefault="00304EE3" w:rsidP="00304EE3">
      <w:pPr>
        <w:rPr>
          <w:ins w:id="196" w:author="sanjeev24bhatt" w:date="2016-02-28T11:27:00Z"/>
        </w:rPr>
        <w:pPrChange w:id="197" w:author="sanjeev24bhatt" w:date="2016-02-28T11:27:00Z">
          <w:pPr/>
        </w:pPrChange>
      </w:pPr>
    </w:p>
    <w:p w:rsidR="00304EE3" w:rsidRPr="00304EE3" w:rsidRDefault="00304EE3" w:rsidP="00304EE3">
      <w:pPr>
        <w:pStyle w:val="ListParagraph"/>
        <w:numPr>
          <w:ilvl w:val="1"/>
          <w:numId w:val="11"/>
        </w:numPr>
        <w:rPr>
          <w:ins w:id="198" w:author="sanjeev24bhatt" w:date="2016-02-28T11:27:00Z"/>
          <w:b/>
          <w:rPrChange w:id="199" w:author="sanjeev24bhatt" w:date="2016-02-28T11:31:00Z">
            <w:rPr>
              <w:ins w:id="200" w:author="sanjeev24bhatt" w:date="2016-02-28T11:27:00Z"/>
            </w:rPr>
          </w:rPrChange>
        </w:rPr>
        <w:pPrChange w:id="201" w:author="sanjeev24bhatt" w:date="2016-02-28T11:32:00Z">
          <w:pPr/>
        </w:pPrChange>
      </w:pPr>
      <w:ins w:id="202" w:author="sanjeev24bhatt" w:date="2016-02-28T11:27:00Z">
        <w:r w:rsidRPr="00304EE3">
          <w:rPr>
            <w:b/>
            <w:rPrChange w:id="203" w:author="sanjeev24bhatt" w:date="2016-02-28T11:31:00Z">
              <w:rPr/>
            </w:rPrChange>
          </w:rPr>
          <w:t xml:space="preserve">Software Development </w:t>
        </w:r>
      </w:ins>
      <w:ins w:id="204" w:author="sanjeev24bhatt" w:date="2016-02-28T11:32:00Z">
        <w:r>
          <w:rPr>
            <w:b/>
          </w:rPr>
          <w:t>- Engineering</w:t>
        </w:r>
      </w:ins>
    </w:p>
    <w:p w:rsidR="00304EE3" w:rsidRDefault="00304EE3" w:rsidP="00304EE3">
      <w:pPr>
        <w:rPr>
          <w:ins w:id="205" w:author="sanjeev24bhatt" w:date="2016-02-28T11:28:00Z"/>
        </w:rPr>
        <w:pPrChange w:id="206" w:author="sanjeev24bhatt" w:date="2016-02-28T11:27:00Z">
          <w:pPr/>
        </w:pPrChange>
      </w:pPr>
      <w:ins w:id="207" w:author="sanjeev24bhatt" w:date="2016-02-28T11:27:00Z">
        <w:r>
          <w:t xml:space="preserve">Experience </w:t>
        </w:r>
      </w:ins>
      <w:ins w:id="208" w:author="sanjeev24bhatt" w:date="2016-02-28T11:28:00Z">
        <w:r>
          <w:t>–</w:t>
        </w:r>
      </w:ins>
      <w:ins w:id="209" w:author="sanjeev24bhatt" w:date="2016-02-28T11:27:00Z">
        <w:r>
          <w:t xml:space="preserve"> 2-</w:t>
        </w:r>
      </w:ins>
      <w:ins w:id="210" w:author="sanjeev24bhatt" w:date="2016-02-28T11:28:00Z">
        <w:r>
          <w:t xml:space="preserve"> 4 </w:t>
        </w:r>
      </w:ins>
      <w:ins w:id="211" w:author="sanjeev24bhatt" w:date="2016-02-28T11:31:00Z">
        <w:r>
          <w:t>Years’ Experience</w:t>
        </w:r>
      </w:ins>
      <w:ins w:id="212" w:author="sanjeev24bhatt" w:date="2016-02-28T11:30:00Z">
        <w:r>
          <w:t xml:space="preserve"> </w:t>
        </w:r>
      </w:ins>
    </w:p>
    <w:p w:rsidR="00304EE3" w:rsidRDefault="00304EE3" w:rsidP="00304EE3">
      <w:pPr>
        <w:rPr>
          <w:ins w:id="213" w:author="sanjeev24bhatt" w:date="2016-02-28T11:30:00Z"/>
        </w:rPr>
        <w:pPrChange w:id="214" w:author="sanjeev24bhatt" w:date="2016-02-28T11:27:00Z">
          <w:pPr/>
        </w:pPrChange>
      </w:pPr>
      <w:proofErr w:type="gramStart"/>
      <w:ins w:id="215" w:author="sanjeev24bhatt" w:date="2016-02-28T11:28:00Z">
        <w:r>
          <w:t>Qualification  :</w:t>
        </w:r>
        <w:proofErr w:type="gramEnd"/>
        <w:r>
          <w:t xml:space="preserve"> BE / BTech / MTech / MS from Top </w:t>
        </w:r>
      </w:ins>
      <w:ins w:id="216" w:author="sanjeev24bhatt" w:date="2016-02-28T11:30:00Z">
        <w:r>
          <w:t>Institute</w:t>
        </w:r>
      </w:ins>
      <w:ins w:id="217" w:author="sanjeev24bhatt" w:date="2016-02-28T11:28:00Z">
        <w:r>
          <w:t xml:space="preserve"> </w:t>
        </w:r>
      </w:ins>
    </w:p>
    <w:p w:rsidR="00304EE3" w:rsidRDefault="00304EE3" w:rsidP="00304EE3">
      <w:pPr>
        <w:rPr>
          <w:ins w:id="218" w:author="sanjeev24bhatt" w:date="2016-02-28T11:28:00Z"/>
        </w:rPr>
        <w:pPrChange w:id="219" w:author="sanjeev24bhatt" w:date="2016-02-28T11:27:00Z">
          <w:pPr/>
        </w:pPrChange>
      </w:pPr>
      <w:ins w:id="220" w:author="sanjeev24bhatt" w:date="2016-02-28T11:30:00Z">
        <w:r>
          <w:t xml:space="preserve">Job </w:t>
        </w:r>
      </w:ins>
      <w:ins w:id="221" w:author="sanjeev24bhatt" w:date="2016-02-28T11:42:00Z">
        <w:r w:rsidR="008C3737">
          <w:t>Location:</w:t>
        </w:r>
      </w:ins>
      <w:ins w:id="222" w:author="sanjeev24bhatt" w:date="2016-02-28T11:30:00Z">
        <w:r>
          <w:t xml:space="preserve"> Pithoragarh (</w:t>
        </w:r>
      </w:ins>
      <w:ins w:id="223" w:author="sanjeev24bhatt" w:date="2016-02-28T11:42:00Z">
        <w:r w:rsidR="008C3737">
          <w:t>Uttaranchal)</w:t>
        </w:r>
      </w:ins>
      <w:ins w:id="224" w:author="sanjeev24bhatt" w:date="2016-02-28T11:30:00Z">
        <w:r>
          <w:t xml:space="preserve"> </w:t>
        </w:r>
      </w:ins>
      <w:ins w:id="225" w:author="sanjeev24bhatt" w:date="2016-02-28T11:31:00Z">
        <w:r>
          <w:t>–</w:t>
        </w:r>
      </w:ins>
      <w:ins w:id="226" w:author="sanjeev24bhatt" w:date="2016-02-28T11:30:00Z">
        <w:r w:rsidR="00265748">
          <w:t xml:space="preserve"> Engineering Development </w:t>
        </w:r>
      </w:ins>
      <w:bookmarkStart w:id="227" w:name="_GoBack"/>
      <w:bookmarkEnd w:id="227"/>
      <w:ins w:id="228" w:author="sanjeev24bhatt" w:date="2016-02-28T11:42:00Z">
        <w:r w:rsidR="008C3737">
          <w:t>Center.</w:t>
        </w:r>
      </w:ins>
    </w:p>
    <w:p w:rsidR="00304EE3" w:rsidRDefault="00304EE3" w:rsidP="00304EE3">
      <w:pPr>
        <w:rPr>
          <w:ins w:id="229" w:author="sanjeev24bhatt" w:date="2016-02-28T11:30:00Z"/>
        </w:rPr>
        <w:pPrChange w:id="230" w:author="sanjeev24bhatt" w:date="2016-02-28T11:27:00Z">
          <w:pPr/>
        </w:pPrChange>
      </w:pPr>
      <w:ins w:id="231" w:author="sanjeev24bhatt" w:date="2016-02-28T11:28:00Z">
        <w:r>
          <w:lastRenderedPageBreak/>
          <w:t xml:space="preserve">Key </w:t>
        </w:r>
      </w:ins>
      <w:ins w:id="232" w:author="sanjeev24bhatt" w:date="2016-02-28T11:29:00Z">
        <w:r>
          <w:t>Responsibilities</w:t>
        </w:r>
      </w:ins>
      <w:ins w:id="233" w:author="sanjeev24bhatt" w:date="2016-02-28T11:28:00Z">
        <w:r>
          <w:t xml:space="preserve"> </w:t>
        </w:r>
      </w:ins>
    </w:p>
    <w:p w:rsidR="00304EE3" w:rsidRDefault="00304EE3" w:rsidP="00304EE3">
      <w:pPr>
        <w:rPr>
          <w:ins w:id="234" w:author="sanjeev24bhatt" w:date="2016-02-28T11:28:00Z"/>
        </w:rPr>
        <w:pPrChange w:id="235" w:author="sanjeev24bhatt" w:date="2016-02-28T11:27:00Z">
          <w:pPr/>
        </w:pPrChange>
      </w:pPr>
    </w:p>
    <w:p w:rsidR="00304EE3" w:rsidRDefault="00304EE3" w:rsidP="00304EE3">
      <w:pPr>
        <w:rPr>
          <w:ins w:id="236" w:author="sanjeev24bhatt" w:date="2016-02-28T11:29:00Z"/>
        </w:rPr>
        <w:pPrChange w:id="237" w:author="sanjeev24bhatt" w:date="2016-02-28T11:27:00Z">
          <w:pPr/>
        </w:pPrChange>
      </w:pPr>
      <w:ins w:id="238" w:author="sanjeev24bhatt" w:date="2016-02-28T11:28:00Z">
        <w:r>
          <w:t xml:space="preserve">Sharp Technological Skills </w:t>
        </w:r>
      </w:ins>
    </w:p>
    <w:p w:rsidR="00304EE3" w:rsidRDefault="00304EE3" w:rsidP="00304EE3">
      <w:pPr>
        <w:rPr>
          <w:ins w:id="239" w:author="sanjeev24bhatt" w:date="2016-02-28T11:29:00Z"/>
        </w:rPr>
        <w:pPrChange w:id="240" w:author="sanjeev24bhatt" w:date="2016-02-28T11:27:00Z">
          <w:pPr/>
        </w:pPrChange>
      </w:pPr>
      <w:ins w:id="241" w:author="sanjeev24bhatt" w:date="2016-02-28T11:29:00Z">
        <w:r>
          <w:t xml:space="preserve">Out of box and </w:t>
        </w:r>
      </w:ins>
      <w:ins w:id="242" w:author="sanjeev24bhatt" w:date="2016-02-28T11:30:00Z">
        <w:r>
          <w:t>passionate</w:t>
        </w:r>
      </w:ins>
      <w:ins w:id="243" w:author="sanjeev24bhatt" w:date="2016-02-28T11:29:00Z">
        <w:r>
          <w:t xml:space="preserve"> to delivery results </w:t>
        </w:r>
      </w:ins>
    </w:p>
    <w:p w:rsidR="00304EE3" w:rsidRDefault="00304EE3" w:rsidP="00304EE3">
      <w:pPr>
        <w:rPr>
          <w:ins w:id="244" w:author="sanjeev24bhatt" w:date="2016-02-28T11:38:00Z"/>
        </w:rPr>
        <w:pPrChange w:id="245" w:author="sanjeev24bhatt" w:date="2016-02-28T11:27:00Z">
          <w:pPr/>
        </w:pPrChange>
      </w:pPr>
      <w:ins w:id="246" w:author="sanjeev24bhatt" w:date="2016-02-28T11:29:00Z">
        <w:r>
          <w:t xml:space="preserve">Good analytical and problem solving Skills </w:t>
        </w:r>
      </w:ins>
    </w:p>
    <w:p w:rsidR="009405ED" w:rsidRDefault="009405ED" w:rsidP="00304EE3">
      <w:pPr>
        <w:rPr>
          <w:ins w:id="247" w:author="sanjeev24bhatt" w:date="2016-02-28T11:38:00Z"/>
        </w:rPr>
        <w:pPrChange w:id="248" w:author="sanjeev24bhatt" w:date="2016-02-28T11:27:00Z">
          <w:pPr/>
        </w:pPrChange>
      </w:pPr>
    </w:p>
    <w:p w:rsidR="009405ED" w:rsidRDefault="009405ED" w:rsidP="00304EE3">
      <w:pPr>
        <w:rPr>
          <w:ins w:id="249" w:author="sanjeev24bhatt" w:date="2016-02-28T11:38:00Z"/>
        </w:rPr>
        <w:pPrChange w:id="250" w:author="sanjeev24bhatt" w:date="2016-02-28T11:27:00Z">
          <w:pPr/>
        </w:pPrChange>
      </w:pPr>
    </w:p>
    <w:p w:rsidR="009405ED" w:rsidRPr="00265748" w:rsidRDefault="009405ED" w:rsidP="00304EE3">
      <w:pPr>
        <w:rPr>
          <w:ins w:id="251" w:author="sanjeev24bhatt" w:date="2016-02-28T11:38:00Z"/>
          <w:b/>
          <w:rPrChange w:id="252" w:author="sanjeev24bhatt" w:date="2016-02-28T11:41:00Z">
            <w:rPr>
              <w:ins w:id="253" w:author="sanjeev24bhatt" w:date="2016-02-28T11:38:00Z"/>
            </w:rPr>
          </w:rPrChange>
        </w:rPr>
        <w:pPrChange w:id="254" w:author="sanjeev24bhatt" w:date="2016-02-28T11:27:00Z">
          <w:pPr/>
        </w:pPrChange>
      </w:pPr>
      <w:ins w:id="255" w:author="sanjeev24bhatt" w:date="2016-02-28T11:38:00Z">
        <w:r w:rsidRPr="00265748">
          <w:rPr>
            <w:b/>
            <w:rPrChange w:id="256" w:author="sanjeev24bhatt" w:date="2016-02-28T11:41:00Z">
              <w:rPr/>
            </w:rPrChange>
          </w:rPr>
          <w:t>3- Online Marketing</w:t>
        </w:r>
      </w:ins>
      <w:ins w:id="257" w:author="sanjeev24bhatt" w:date="2016-02-28T11:41:00Z">
        <w:r w:rsidRPr="00265748">
          <w:rPr>
            <w:b/>
            <w:rPrChange w:id="258" w:author="sanjeev24bhatt" w:date="2016-02-28T11:41:00Z">
              <w:rPr/>
            </w:rPrChange>
          </w:rPr>
          <w:t xml:space="preserve"> – Digital </w:t>
        </w:r>
      </w:ins>
      <w:ins w:id="259" w:author="sanjeev24bhatt" w:date="2016-02-28T11:38:00Z">
        <w:r w:rsidRPr="00265748">
          <w:rPr>
            <w:b/>
            <w:rPrChange w:id="260" w:author="sanjeev24bhatt" w:date="2016-02-28T11:41:00Z">
              <w:rPr/>
            </w:rPrChange>
          </w:rPr>
          <w:t xml:space="preserve"> </w:t>
        </w:r>
      </w:ins>
    </w:p>
    <w:p w:rsidR="009405ED" w:rsidRDefault="009405ED" w:rsidP="009405ED">
      <w:pPr>
        <w:rPr>
          <w:ins w:id="261" w:author="sanjeev24bhatt" w:date="2016-02-28T11:38:00Z"/>
        </w:rPr>
      </w:pPr>
      <w:ins w:id="262" w:author="sanjeev24bhatt" w:date="2016-02-28T11:38:00Z">
        <w:r>
          <w:t xml:space="preserve">Experience – 5to 8 Years’ Experience </w:t>
        </w:r>
      </w:ins>
    </w:p>
    <w:p w:rsidR="009405ED" w:rsidRDefault="009405ED" w:rsidP="009405ED">
      <w:pPr>
        <w:rPr>
          <w:ins w:id="263" w:author="sanjeev24bhatt" w:date="2016-02-28T11:38:00Z"/>
        </w:rPr>
      </w:pPr>
      <w:ins w:id="264" w:author="sanjeev24bhatt" w:date="2016-02-28T11:38:00Z">
        <w:r>
          <w:t xml:space="preserve">Qualification: MBA from Top Business School </w:t>
        </w:r>
      </w:ins>
    </w:p>
    <w:p w:rsidR="009405ED" w:rsidRDefault="009405ED" w:rsidP="009405ED">
      <w:pPr>
        <w:rPr>
          <w:ins w:id="265" w:author="sanjeev24bhatt" w:date="2016-02-28T11:38:00Z"/>
        </w:rPr>
      </w:pPr>
      <w:ins w:id="266" w:author="sanjeev24bhatt" w:date="2016-02-28T11:38:00Z">
        <w:r>
          <w:t xml:space="preserve">Job Location: New Delhi </w:t>
        </w:r>
      </w:ins>
    </w:p>
    <w:p w:rsidR="009405ED" w:rsidRDefault="009405ED" w:rsidP="009405ED">
      <w:pPr>
        <w:rPr>
          <w:ins w:id="267" w:author="sanjeev24bhatt" w:date="2016-02-28T11:38:00Z"/>
        </w:rPr>
      </w:pPr>
      <w:ins w:id="268" w:author="sanjeev24bhatt" w:date="2016-02-28T11:38:00Z">
        <w:r>
          <w:t>Key Responsibilities</w:t>
        </w:r>
      </w:ins>
    </w:p>
    <w:p w:rsidR="009405ED" w:rsidRDefault="009405ED" w:rsidP="009405ED">
      <w:pPr>
        <w:pStyle w:val="ListParagraph"/>
        <w:numPr>
          <w:ilvl w:val="0"/>
          <w:numId w:val="8"/>
        </w:numPr>
        <w:rPr>
          <w:ins w:id="269" w:author="sanjeev24bhatt" w:date="2016-02-28T11:38:00Z"/>
        </w:rPr>
      </w:pPr>
      <w:ins w:id="270" w:author="sanjeev24bhatt" w:date="2016-02-28T11:38:00Z">
        <w:r>
          <w:t>Result oriented Marketing Professional with go getter attitude.</w:t>
        </w:r>
      </w:ins>
    </w:p>
    <w:p w:rsidR="009405ED" w:rsidRDefault="009405ED" w:rsidP="009405ED">
      <w:pPr>
        <w:pStyle w:val="ListParagraph"/>
        <w:numPr>
          <w:ilvl w:val="0"/>
          <w:numId w:val="8"/>
        </w:numPr>
        <w:rPr>
          <w:ins w:id="271" w:author="sanjeev24bhatt" w:date="2016-02-28T11:39:00Z"/>
        </w:rPr>
      </w:pPr>
      <w:ins w:id="272" w:author="sanjeev24bhatt" w:date="2016-02-28T11:39:00Z">
        <w:r>
          <w:t xml:space="preserve">Good in Designing online marketing campaigns for Software products and services </w:t>
        </w:r>
      </w:ins>
    </w:p>
    <w:p w:rsidR="009405ED" w:rsidRDefault="009405ED" w:rsidP="009405ED">
      <w:pPr>
        <w:pStyle w:val="ListParagraph"/>
        <w:numPr>
          <w:ilvl w:val="0"/>
          <w:numId w:val="8"/>
        </w:numPr>
        <w:rPr>
          <w:ins w:id="273" w:author="sanjeev24bhatt" w:date="2016-02-28T11:39:00Z"/>
        </w:rPr>
      </w:pPr>
      <w:ins w:id="274" w:author="sanjeev24bhatt" w:date="2016-02-28T11:39:00Z">
        <w:r>
          <w:t xml:space="preserve">Track record in Managing online digital Campaign of significant </w:t>
        </w:r>
        <w:proofErr w:type="gramStart"/>
        <w:r>
          <w:t>value .</w:t>
        </w:r>
        <w:proofErr w:type="gramEnd"/>
      </w:ins>
    </w:p>
    <w:p w:rsidR="009405ED" w:rsidRDefault="009405ED" w:rsidP="009405ED">
      <w:pPr>
        <w:pStyle w:val="ListParagraph"/>
        <w:numPr>
          <w:ilvl w:val="0"/>
          <w:numId w:val="8"/>
        </w:numPr>
        <w:rPr>
          <w:ins w:id="275" w:author="sanjeev24bhatt" w:date="2016-02-28T11:40:00Z"/>
        </w:rPr>
      </w:pPr>
      <w:ins w:id="276" w:author="sanjeev24bhatt" w:date="2016-02-28T11:40:00Z">
        <w:r>
          <w:t xml:space="preserve">Track record on online digital marketing campaign with startup or Products </w:t>
        </w:r>
      </w:ins>
    </w:p>
    <w:p w:rsidR="009405ED" w:rsidRDefault="009405ED" w:rsidP="009405ED">
      <w:pPr>
        <w:pStyle w:val="ListParagraph"/>
        <w:numPr>
          <w:ilvl w:val="0"/>
          <w:numId w:val="8"/>
        </w:numPr>
        <w:rPr>
          <w:ins w:id="277" w:author="sanjeev24bhatt" w:date="2016-02-28T11:38:00Z"/>
        </w:rPr>
      </w:pPr>
      <w:ins w:id="278" w:author="sanjeev24bhatt" w:date="2016-02-28T11:38:00Z">
        <w:r>
          <w:t>Sharp Business and Communication skills.</w:t>
        </w:r>
      </w:ins>
    </w:p>
    <w:p w:rsidR="009405ED" w:rsidRDefault="009405ED" w:rsidP="00304EE3">
      <w:pPr>
        <w:rPr>
          <w:ins w:id="279" w:author="sanjeev24bhatt" w:date="2016-02-28T11:29:00Z"/>
        </w:rPr>
        <w:pPrChange w:id="280" w:author="sanjeev24bhatt" w:date="2016-02-28T11:27:00Z">
          <w:pPr/>
        </w:pPrChange>
      </w:pPr>
    </w:p>
    <w:p w:rsidR="00304EE3" w:rsidRDefault="00304EE3" w:rsidP="00304EE3">
      <w:pPr>
        <w:rPr>
          <w:ins w:id="281" w:author="sanjeev24bhatt" w:date="2016-02-28T11:29:00Z"/>
        </w:rPr>
        <w:pPrChange w:id="282" w:author="sanjeev24bhatt" w:date="2016-02-28T11:27:00Z">
          <w:pPr/>
        </w:pPrChange>
      </w:pPr>
    </w:p>
    <w:p w:rsidR="00304EE3" w:rsidRDefault="00304EE3" w:rsidP="00304EE3">
      <w:pPr>
        <w:rPr>
          <w:ins w:id="283" w:author="sanjeev24bhatt" w:date="2016-02-28T11:28:00Z"/>
        </w:rPr>
        <w:pPrChange w:id="284" w:author="sanjeev24bhatt" w:date="2016-02-28T11:27:00Z">
          <w:pPr/>
        </w:pPrChange>
      </w:pPr>
    </w:p>
    <w:p w:rsidR="00304EE3" w:rsidRDefault="00304EE3" w:rsidP="00304EE3">
      <w:pPr>
        <w:rPr>
          <w:ins w:id="285" w:author="sanjeev24bhatt" w:date="2016-02-28T11:27:00Z"/>
        </w:rPr>
        <w:pPrChange w:id="286" w:author="sanjeev24bhatt" w:date="2016-02-28T11:27:00Z">
          <w:pPr/>
        </w:pPrChange>
      </w:pPr>
    </w:p>
    <w:p w:rsidR="00304EE3" w:rsidRDefault="00304EE3" w:rsidP="00304EE3">
      <w:pPr>
        <w:rPr>
          <w:ins w:id="287" w:author="sanjeev24bhatt" w:date="2016-02-28T11:23:00Z"/>
        </w:rPr>
        <w:pPrChange w:id="288" w:author="sanjeev24bhatt" w:date="2016-02-28T11:27:00Z">
          <w:pPr/>
        </w:pPrChange>
      </w:pPr>
    </w:p>
    <w:p w:rsidR="00304EE3" w:rsidRDefault="00304EE3"/>
    <w:sectPr w:rsidR="0030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A540A"/>
    <w:multiLevelType w:val="hybridMultilevel"/>
    <w:tmpl w:val="9F88CE8A"/>
    <w:lvl w:ilvl="0" w:tplc="5010F8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208CF"/>
    <w:multiLevelType w:val="hybridMultilevel"/>
    <w:tmpl w:val="2C5E7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03A40"/>
    <w:multiLevelType w:val="hybridMultilevel"/>
    <w:tmpl w:val="6AE41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D4AE8"/>
    <w:multiLevelType w:val="hybridMultilevel"/>
    <w:tmpl w:val="B20C0910"/>
    <w:lvl w:ilvl="0" w:tplc="5010F8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E3550"/>
    <w:multiLevelType w:val="hybridMultilevel"/>
    <w:tmpl w:val="DAA6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55EA4"/>
    <w:multiLevelType w:val="hybridMultilevel"/>
    <w:tmpl w:val="0328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E95BCD"/>
    <w:multiLevelType w:val="hybridMultilevel"/>
    <w:tmpl w:val="1018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9A6E00"/>
    <w:multiLevelType w:val="hybridMultilevel"/>
    <w:tmpl w:val="7DB40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C53423"/>
    <w:multiLevelType w:val="hybridMultilevel"/>
    <w:tmpl w:val="9ADC9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2404BE"/>
    <w:multiLevelType w:val="multilevel"/>
    <w:tmpl w:val="4566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5F4CE4"/>
    <w:multiLevelType w:val="hybridMultilevel"/>
    <w:tmpl w:val="D77A0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1"/>
  </w:num>
  <w:num w:numId="11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jeev24bhatt">
    <w15:presenceInfo w15:providerId="None" w15:userId="sanjeev24bha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98"/>
    <w:rsid w:val="000D15DE"/>
    <w:rsid w:val="00190B86"/>
    <w:rsid w:val="00265748"/>
    <w:rsid w:val="00304EE3"/>
    <w:rsid w:val="003D411B"/>
    <w:rsid w:val="00502CBA"/>
    <w:rsid w:val="0074524E"/>
    <w:rsid w:val="00801750"/>
    <w:rsid w:val="008C3737"/>
    <w:rsid w:val="009405ED"/>
    <w:rsid w:val="00955098"/>
    <w:rsid w:val="00A86900"/>
    <w:rsid w:val="00BD41A7"/>
    <w:rsid w:val="00CC7427"/>
    <w:rsid w:val="00D167D2"/>
    <w:rsid w:val="00E267AE"/>
    <w:rsid w:val="00EF3BFE"/>
    <w:rsid w:val="00FC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98936-46C9-4718-9132-6DA89B43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9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B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C0B36"/>
  </w:style>
  <w:style w:type="character" w:styleId="Hyperlink">
    <w:name w:val="Hyperlink"/>
    <w:basedOn w:val="DefaultParagraphFont"/>
    <w:uiPriority w:val="99"/>
    <w:unhideWhenUsed/>
    <w:rsid w:val="00FC0B36"/>
    <w:rPr>
      <w:color w:val="0000FF"/>
      <w:u w:val="single"/>
    </w:rPr>
  </w:style>
  <w:style w:type="table" w:styleId="TableGrid">
    <w:name w:val="Table Grid"/>
    <w:basedOn w:val="TableNormal"/>
    <w:uiPriority w:val="39"/>
    <w:rsid w:val="003D4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017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01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67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7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67D2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8690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A86900"/>
    <w:rPr>
      <w:b/>
      <w:bCs/>
    </w:rPr>
  </w:style>
  <w:style w:type="paragraph" w:customStyle="1" w:styleId="intro">
    <w:name w:val="intro"/>
    <w:basedOn w:val="Normal"/>
    <w:rsid w:val="00A86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69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bbble.com/shots/1817781--FREEBIE-Spirit8-Digital-agency-one-page-templ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0F317-F1AA-42CE-AF12-7535231A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sanjeev24bhatt</dc:creator>
  <cp:keywords/>
  <dc:description/>
  <cp:lastModifiedBy>sanjeev24bhatt</cp:lastModifiedBy>
  <cp:revision>27</cp:revision>
  <dcterms:created xsi:type="dcterms:W3CDTF">2016-02-26T17:49:00Z</dcterms:created>
  <dcterms:modified xsi:type="dcterms:W3CDTF">2016-02-28T06:12:00Z</dcterms:modified>
</cp:coreProperties>
</file>